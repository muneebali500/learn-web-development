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BEE" w:rsidRDefault="00416EDF" w:rsidP="00BA235E">
      <w:pPr>
        <w:jc w:val="center"/>
        <w:rPr>
          <w:b/>
          <w:sz w:val="40"/>
          <w:u w:val="single"/>
        </w:rPr>
      </w:pPr>
      <w:r>
        <w:rPr>
          <w:b/>
          <w:sz w:val="40"/>
          <w:u w:val="single"/>
        </w:rPr>
        <w:t>A</w:t>
      </w:r>
      <w:r w:rsidR="00132CF5">
        <w:rPr>
          <w:b/>
          <w:sz w:val="40"/>
          <w:u w:val="single"/>
        </w:rPr>
        <w:t>s</w:t>
      </w:r>
      <w:r>
        <w:rPr>
          <w:b/>
          <w:sz w:val="40"/>
          <w:u w:val="single"/>
        </w:rPr>
        <w:t>tro</w:t>
      </w:r>
      <w:r w:rsidR="00BA235E" w:rsidRPr="00BA235E">
        <w:rPr>
          <w:b/>
          <w:sz w:val="40"/>
          <w:u w:val="single"/>
        </w:rPr>
        <w:t xml:space="preserve"> Notes</w:t>
      </w:r>
    </w:p>
    <w:p w:rsidR="00A707E4" w:rsidRDefault="00A707E4" w:rsidP="00BA235E">
      <w:pPr>
        <w:jc w:val="center"/>
        <w:rPr>
          <w:b/>
          <w:sz w:val="40"/>
          <w:u w:val="single"/>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What is Astro?</w:t>
      </w:r>
    </w:p>
    <w:p w:rsidR="00A707E4" w:rsidRDefault="00A707E4" w:rsidP="00A707E4">
      <w:pPr>
        <w:pStyle w:val="NormalWeb"/>
        <w:shd w:val="clear" w:color="auto" w:fill="FDFEFF"/>
        <w:spacing w:before="0" w:after="0"/>
        <w:rPr>
          <w:rFonts w:ascii="Segoe UI" w:hAnsi="Segoe UI" w:cs="Segoe UI"/>
        </w:rPr>
      </w:pPr>
      <w:r>
        <w:rPr>
          <w:rFonts w:ascii="Segoe UI" w:hAnsi="Segoe UI" w:cs="Segoe UI"/>
        </w:rPr>
        <w:t>Astro is an </w:t>
      </w:r>
      <w:r>
        <w:rPr>
          <w:rStyle w:val="Strong"/>
          <w:rFonts w:ascii="Segoe UI" w:eastAsiaTheme="majorEastAsia" w:hAnsi="Segoe UI" w:cs="Segoe UI"/>
        </w:rPr>
        <w:t>all-in-one</w:t>
      </w:r>
      <w:r>
        <w:rPr>
          <w:rFonts w:ascii="Segoe UI" w:hAnsi="Segoe UI" w:cs="Segoe UI"/>
        </w:rPr>
        <w:t> </w:t>
      </w:r>
      <w:r>
        <w:rPr>
          <w:rStyle w:val="Strong"/>
          <w:rFonts w:ascii="Segoe UI" w:eastAsiaTheme="majorEastAsia" w:hAnsi="Segoe UI" w:cs="Segoe UI"/>
        </w:rPr>
        <w:t>web framework</w:t>
      </w:r>
      <w:r>
        <w:rPr>
          <w:rFonts w:ascii="Segoe UI" w:hAnsi="Segoe UI" w:cs="Segoe UI"/>
        </w:rPr>
        <w:t> for building </w:t>
      </w:r>
      <w:r>
        <w:rPr>
          <w:rStyle w:val="Strong"/>
          <w:rFonts w:ascii="Segoe UI" w:eastAsiaTheme="majorEastAsia" w:hAnsi="Segoe UI" w:cs="Segoe UI"/>
        </w:rPr>
        <w:t>fast,</w:t>
      </w:r>
      <w:r>
        <w:rPr>
          <w:rFonts w:ascii="Segoe UI" w:hAnsi="Segoe UI" w:cs="Segoe UI"/>
        </w:rPr>
        <w:t> </w:t>
      </w:r>
      <w:r>
        <w:rPr>
          <w:rStyle w:val="Strong"/>
          <w:rFonts w:ascii="Segoe UI" w:eastAsiaTheme="majorEastAsia" w:hAnsi="Segoe UI" w:cs="Segoe UI"/>
        </w:rPr>
        <w:t>content-focused</w:t>
      </w:r>
      <w:r>
        <w:rPr>
          <w:rFonts w:ascii="Segoe UI" w:hAnsi="Segoe UI" w:cs="Segoe UI"/>
        </w:rPr>
        <w:t> websites.</w:t>
      </w:r>
    </w:p>
    <w:p w:rsidR="00A707E4" w:rsidRDefault="00A707E4" w:rsidP="00A707E4">
      <w:pPr>
        <w:pStyle w:val="Heading2"/>
        <w:shd w:val="clear" w:color="auto" w:fill="FDFEFF"/>
        <w:spacing w:before="0" w:after="0"/>
        <w:rPr>
          <w:rFonts w:ascii="Segoe UI" w:hAnsi="Segoe UI" w:cs="Segoe UI"/>
          <w:color w:val="17161D"/>
        </w:rPr>
      </w:pPr>
      <w:r>
        <w:rPr>
          <w:rFonts w:ascii="Segoe UI" w:hAnsi="Segoe UI" w:cs="Segoe UI"/>
          <w:color w:val="17161D"/>
        </w:rPr>
        <w:t>Key Features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Component Islands:</w:t>
      </w:r>
      <w:r>
        <w:rPr>
          <w:rFonts w:ascii="Segoe UI" w:hAnsi="Segoe UI" w:cs="Segoe UI"/>
        </w:rPr>
        <w:t> </w:t>
      </w:r>
      <w:proofErr w:type="gramStart"/>
      <w:r w:rsidR="00AB19E4">
        <w:rPr>
          <w:rFonts w:ascii="Segoe UI" w:hAnsi="Segoe UI" w:cs="Segoe UI"/>
        </w:rPr>
        <w:t>A new</w:t>
      </w:r>
      <w:proofErr w:type="gramEnd"/>
      <w:r>
        <w:rPr>
          <w:rFonts w:ascii="Segoe UI" w:hAnsi="Segoe UI" w:cs="Segoe UI"/>
        </w:rPr>
        <w:t xml:space="preserve"> web architecture for building faster websites.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Server-first API design:</w:t>
      </w:r>
      <w:r>
        <w:rPr>
          <w:rFonts w:ascii="Segoe UI" w:hAnsi="Segoe UI" w:cs="Segoe UI"/>
        </w:rPr>
        <w:t> Move expensive hydration off of your users’ devices.</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Zero JS, by default:</w:t>
      </w:r>
      <w:r>
        <w:rPr>
          <w:rFonts w:ascii="Segoe UI" w:hAnsi="Segoe UI" w:cs="Segoe UI"/>
        </w:rPr>
        <w:t> No JavaScript runtime overhead to slow you down.</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Edge-ready:</w:t>
      </w:r>
      <w:r>
        <w:rPr>
          <w:rFonts w:ascii="Segoe UI" w:hAnsi="Segoe UI" w:cs="Segoe UI"/>
        </w:rPr>
        <w:t xml:space="preserve"> Deploy anywhere, even a global edge runtime like </w:t>
      </w:r>
      <w:proofErr w:type="spellStart"/>
      <w:r>
        <w:rPr>
          <w:rFonts w:ascii="Segoe UI" w:hAnsi="Segoe UI" w:cs="Segoe UI"/>
        </w:rPr>
        <w:t>Deno</w:t>
      </w:r>
      <w:proofErr w:type="spellEnd"/>
      <w:r>
        <w:rPr>
          <w:rFonts w:ascii="Segoe UI" w:hAnsi="Segoe UI" w:cs="Segoe UI"/>
        </w:rPr>
        <w:t xml:space="preserve"> or </w:t>
      </w:r>
      <w:proofErr w:type="spellStart"/>
      <w:r>
        <w:rPr>
          <w:rFonts w:ascii="Segoe UI" w:hAnsi="Segoe UI" w:cs="Segoe UI"/>
        </w:rPr>
        <w:t>Cloudflare</w:t>
      </w:r>
      <w:proofErr w:type="spellEnd"/>
      <w:r>
        <w:rPr>
          <w:rFonts w:ascii="Segoe UI" w:hAnsi="Segoe UI" w:cs="Segoe UI"/>
        </w:rPr>
        <w:t>.</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Customizable:</w:t>
      </w:r>
      <w:r>
        <w:rPr>
          <w:rFonts w:ascii="Segoe UI" w:hAnsi="Segoe UI" w:cs="Segoe UI"/>
        </w:rPr>
        <w:t> Tailwind, MDX, and 100+ other integrations to choose from.</w:t>
      </w:r>
    </w:p>
    <w:p w:rsidR="00A707E4" w:rsidRDefault="00A707E4" w:rsidP="00A707E4">
      <w:pPr>
        <w:numPr>
          <w:ilvl w:val="0"/>
          <w:numId w:val="10"/>
        </w:numPr>
        <w:shd w:val="clear" w:color="auto" w:fill="FDFEFF"/>
        <w:spacing w:beforeAutospacing="1" w:afterAutospacing="1"/>
        <w:ind w:left="0"/>
        <w:rPr>
          <w:rFonts w:ascii="Segoe UI" w:hAnsi="Segoe UI" w:cs="Segoe UI"/>
        </w:rPr>
      </w:pPr>
      <w:r>
        <w:rPr>
          <w:rStyle w:val="Strong"/>
          <w:rFonts w:ascii="Segoe UI" w:hAnsi="Segoe UI" w:cs="Segoe UI"/>
        </w:rPr>
        <w:t>UI-agnostic:</w:t>
      </w:r>
      <w:r>
        <w:rPr>
          <w:rFonts w:ascii="Segoe UI" w:hAnsi="Segoe UI" w:cs="Segoe UI"/>
        </w:rPr>
        <w:t xml:space="preserve"> Supports React, </w:t>
      </w:r>
      <w:proofErr w:type="spellStart"/>
      <w:r>
        <w:rPr>
          <w:rFonts w:ascii="Segoe UI" w:hAnsi="Segoe UI" w:cs="Segoe UI"/>
        </w:rPr>
        <w:t>Preact</w:t>
      </w:r>
      <w:proofErr w:type="spellEnd"/>
      <w:r>
        <w:rPr>
          <w:rFonts w:ascii="Segoe UI" w:hAnsi="Segoe UI" w:cs="Segoe UI"/>
        </w:rPr>
        <w:t xml:space="preserve">, Svelte, </w:t>
      </w:r>
      <w:proofErr w:type="spellStart"/>
      <w:r>
        <w:rPr>
          <w:rFonts w:ascii="Segoe UI" w:hAnsi="Segoe UI" w:cs="Segoe UI"/>
        </w:rPr>
        <w:t>Vue</w:t>
      </w:r>
      <w:proofErr w:type="spellEnd"/>
      <w:r>
        <w:rPr>
          <w:rFonts w:ascii="Segoe UI" w:hAnsi="Segoe UI" w:cs="Segoe UI"/>
        </w:rPr>
        <w:t>, Solid, Lit and more.</w:t>
      </w: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Installation</w:t>
      </w:r>
    </w:p>
    <w:p w:rsidR="006414A0" w:rsidRPr="006414A0" w:rsidRDefault="006414A0" w:rsidP="006414A0">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proofErr w:type="spellStart"/>
      <w:proofErr w:type="gramStart"/>
      <w:r w:rsidRPr="006414A0">
        <w:rPr>
          <w:rFonts w:ascii="Courier New" w:eastAsia="Times New Roman" w:hAnsi="Courier New" w:cs="Courier New"/>
          <w:color w:val="D8DEE9"/>
          <w:sz w:val="20"/>
          <w:szCs w:val="20"/>
        </w:rPr>
        <w:t>npm</w:t>
      </w:r>
      <w:proofErr w:type="spellEnd"/>
      <w:proofErr w:type="gramEnd"/>
      <w:r w:rsidRPr="006414A0">
        <w:rPr>
          <w:rFonts w:ascii="Courier New" w:eastAsia="Times New Roman" w:hAnsi="Courier New" w:cs="Courier New"/>
          <w:color w:val="D8DEE9"/>
          <w:sz w:val="20"/>
          <w:szCs w:val="20"/>
        </w:rPr>
        <w:t xml:space="preserve"> create </w:t>
      </w:r>
      <w:proofErr w:type="spellStart"/>
      <w:r w:rsidRPr="006414A0">
        <w:rPr>
          <w:rFonts w:ascii="Courier New" w:eastAsia="Times New Roman" w:hAnsi="Courier New" w:cs="Courier New"/>
          <w:color w:val="D8DEE9"/>
          <w:sz w:val="20"/>
          <w:szCs w:val="20"/>
        </w:rPr>
        <w:t>astro@latest</w:t>
      </w:r>
      <w:proofErr w:type="spellEnd"/>
    </w:p>
    <w:p w:rsidR="006414A0" w:rsidRDefault="006414A0" w:rsidP="006414A0">
      <w:pPr>
        <w:pStyle w:val="HTMLPreformatted"/>
        <w:shd w:val="clear" w:color="auto" w:fill="312749"/>
        <w:rPr>
          <w:rFonts w:ascii="var(--font-mono)" w:hAnsi="var(--font-mono)"/>
          <w:color w:val="17161D"/>
        </w:rPr>
      </w:pPr>
      <w:proofErr w:type="gramStart"/>
      <w:r>
        <w:rPr>
          <w:rStyle w:val="line"/>
          <w:color w:val="D8DEE9"/>
        </w:rPr>
        <w:t>yarn</w:t>
      </w:r>
      <w:proofErr w:type="gramEnd"/>
      <w:r>
        <w:rPr>
          <w:rStyle w:val="line"/>
          <w:color w:val="D8DEE9"/>
        </w:rPr>
        <w:t xml:space="preserve"> create </w:t>
      </w:r>
      <w:proofErr w:type="spellStart"/>
      <w:r>
        <w:rPr>
          <w:rStyle w:val="line"/>
          <w:color w:val="D8DEE9"/>
        </w:rPr>
        <w:t>astro</w:t>
      </w:r>
      <w:proofErr w:type="spellEnd"/>
    </w:p>
    <w:p w:rsidR="006414A0" w:rsidRDefault="006414A0" w:rsidP="006414A0"/>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 xml:space="preserve">Prettier Configuration </w:t>
      </w:r>
    </w:p>
    <w:p w:rsidR="006414A0" w:rsidRDefault="006414A0" w:rsidP="006414A0">
      <w:pPr>
        <w:pStyle w:val="Heading2"/>
        <w:shd w:val="clear" w:color="auto" w:fill="FFFFFF"/>
        <w:spacing w:before="360" w:after="240"/>
        <w:rPr>
          <w:rFonts w:ascii="Segoe UI" w:hAnsi="Segoe UI" w:cs="Segoe UI"/>
          <w:color w:val="24292F"/>
        </w:rPr>
      </w:pPr>
      <w:r>
        <w:rPr>
          <w:rFonts w:ascii="Segoe UI" w:hAnsi="Segoe UI" w:cs="Segoe UI"/>
          <w:color w:val="24292F"/>
        </w:rPr>
        <w:t>Using in VS Code</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First install the </w:t>
      </w:r>
      <w:hyperlink r:id="rId8" w:history="1">
        <w:r>
          <w:rPr>
            <w:rStyle w:val="Hyperlink"/>
            <w:rFonts w:ascii="Segoe UI" w:eastAsiaTheme="majorEastAsia" w:hAnsi="Segoe UI" w:cs="Segoe UI"/>
          </w:rPr>
          <w:t>VS Code Prettier extension</w:t>
        </w:r>
      </w:hyperlink>
      <w:r>
        <w:rPr>
          <w:rFonts w:ascii="Segoe UI" w:hAnsi="Segoe UI" w:cs="Segoe UI"/>
          <w:color w:val="24292F"/>
        </w:rPr>
        <w:t> and add the following settings to your VS Code configuration so VS Code is aware that Prettier can be used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prettier.documentSelectors</w:t>
      </w:r>
      <w:proofErr w:type="spellEnd"/>
      <w:r>
        <w:rPr>
          <w:rStyle w:val="pl-ent"/>
          <w:rFonts w:ascii="Consolas" w:hAnsi="Consolas"/>
          <w:color w:val="24292F"/>
        </w:rPr>
        <w:t>"</w:t>
      </w:r>
      <w:r>
        <w:rPr>
          <w:rFonts w:ascii="Consolas" w:hAnsi="Consolas"/>
          <w:color w:val="24292F"/>
        </w:rPr>
        <w:t>: [</w:t>
      </w:r>
      <w:r>
        <w:rPr>
          <w:rStyle w:val="pl-pds"/>
          <w:rFonts w:ascii="Consolas" w:eastAsiaTheme="majorEastAsia" w:hAnsi="Consolas"/>
          <w:color w:val="24292F"/>
        </w:rPr>
        <w:t>"</w:t>
      </w:r>
      <w:r>
        <w:rPr>
          <w:rStyle w:val="pl-s"/>
          <w:rFonts w:ascii="Consolas" w:hAnsi="Consolas"/>
          <w:color w:val="24292F"/>
        </w:rPr>
        <w:t>**/*.</w:t>
      </w:r>
      <w:proofErr w:type="spellStart"/>
      <w:r>
        <w:rPr>
          <w:rStyle w:val="pl-s"/>
          <w:rFonts w:ascii="Consolas" w:hAnsi="Consolas"/>
          <w:color w:val="24292F"/>
        </w:rPr>
        <w:t>astro</w:t>
      </w:r>
      <w:proofErr w:type="spellEnd"/>
      <w:r>
        <w:rPr>
          <w:rStyle w:val="pl-pds"/>
          <w:rFonts w:ascii="Consolas" w:eastAsiaTheme="majorEastAsia" w:hAnsi="Consolas"/>
          <w:color w:val="24292F"/>
        </w:rPr>
        <w:t>"</w:t>
      </w: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Additionally, you should set Prettier as the default formatter for Astro files or VS Code will ask you to choose a formatter </w:t>
      </w:r>
      <w:proofErr w:type="spellStart"/>
      <w:r>
        <w:rPr>
          <w:rFonts w:ascii="Segoe UI" w:hAnsi="Segoe UI" w:cs="Segoe UI"/>
          <w:color w:val="24292F"/>
        </w:rPr>
        <w:t>everytime</w:t>
      </w:r>
      <w:proofErr w:type="spellEnd"/>
      <w:r>
        <w:rPr>
          <w:rFonts w:ascii="Segoe UI" w:hAnsi="Segoe UI" w:cs="Segoe UI"/>
          <w:color w:val="24292F"/>
        </w:rPr>
        <w:t xml:space="preserve"> you format since the Astro VS Code extension also includes a formatter for Astro files:</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proofErr w:type="gramStart"/>
      <w:r>
        <w:rPr>
          <w:rStyle w:val="pl-ent"/>
          <w:rFonts w:ascii="Consolas" w:hAnsi="Consolas"/>
          <w:color w:val="24292F"/>
        </w:rPr>
        <w:t>astro</w:t>
      </w:r>
      <w:proofErr w:type="spellEnd"/>
      <w:proofErr w:type="gramEnd"/>
      <w:r>
        <w:rPr>
          <w:rStyle w:val="pl-ent"/>
          <w:rFonts w:ascii="Consolas" w:hAnsi="Consolas"/>
          <w:color w:val="24292F"/>
        </w:rPr>
        <w:t>]"</w:t>
      </w:r>
      <w:r>
        <w:rPr>
          <w:rFonts w:ascii="Consolas" w:hAnsi="Consolas"/>
          <w:color w:val="24292F"/>
        </w:rPr>
        <w:t>: {</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r>
        <w:rPr>
          <w:rStyle w:val="pl-ent"/>
          <w:rFonts w:ascii="Consolas" w:hAnsi="Consolas"/>
          <w:color w:val="24292F"/>
        </w:rPr>
        <w:t>"</w:t>
      </w:r>
      <w:proofErr w:type="spellStart"/>
      <w:r>
        <w:rPr>
          <w:rStyle w:val="pl-ent"/>
          <w:rFonts w:ascii="Consolas" w:hAnsi="Consolas"/>
          <w:color w:val="24292F"/>
        </w:rPr>
        <w:t>editor.defaultFormatter</w:t>
      </w:r>
      <w:proofErr w:type="spellEnd"/>
      <w:r>
        <w:rPr>
          <w:rStyle w:val="pl-ent"/>
          <w:rFonts w:ascii="Consolas" w:hAnsi="Consolas"/>
          <w:color w:val="24292F"/>
        </w:rPr>
        <w:t>"</w:t>
      </w:r>
      <w:r>
        <w:rPr>
          <w:rFonts w:ascii="Consolas" w:hAnsi="Consolas"/>
          <w:color w:val="24292F"/>
        </w:rPr>
        <w:t xml:space="preserve">: </w:t>
      </w:r>
      <w:r>
        <w:rPr>
          <w:rStyle w:val="pl-pds"/>
          <w:rFonts w:ascii="Consolas" w:eastAsiaTheme="majorEastAsia" w:hAnsi="Consolas"/>
          <w:color w:val="24292F"/>
        </w:rPr>
        <w:t>"</w:t>
      </w:r>
      <w:proofErr w:type="spellStart"/>
      <w:r>
        <w:rPr>
          <w:rStyle w:val="pl-s"/>
          <w:rFonts w:ascii="Consolas" w:hAnsi="Consolas"/>
          <w:color w:val="24292F"/>
        </w:rPr>
        <w:t>esbenp.prettier-vscode</w:t>
      </w:r>
      <w:proofErr w:type="spellEnd"/>
      <w:r>
        <w:rPr>
          <w:rStyle w:val="pl-pds"/>
          <w:rFonts w:ascii="Consolas" w:eastAsiaTheme="majorEastAsia" w:hAnsi="Consolas"/>
          <w:color w:val="24292F"/>
        </w:rPr>
        <w:t>"</w:t>
      </w:r>
    </w:p>
    <w:p w:rsidR="006414A0" w:rsidRDefault="006414A0" w:rsidP="006414A0">
      <w:pPr>
        <w:pStyle w:val="HTMLPreformatted"/>
        <w:shd w:val="clear" w:color="auto" w:fill="FFFFFF"/>
        <w:rPr>
          <w:rFonts w:ascii="Consolas" w:hAnsi="Consolas"/>
          <w:color w:val="24292F"/>
        </w:rPr>
      </w:pPr>
      <w:r>
        <w:rPr>
          <w:rFonts w:ascii="Consolas" w:hAnsi="Consolas"/>
          <w:color w:val="24292F"/>
        </w:rPr>
        <w:t xml:space="preserve">  }</w:t>
      </w:r>
    </w:p>
    <w:p w:rsidR="006414A0" w:rsidRDefault="006414A0" w:rsidP="006414A0">
      <w:pPr>
        <w:pStyle w:val="HTMLPreformatted"/>
        <w:shd w:val="clear" w:color="auto" w:fill="FFFFFF"/>
        <w:rPr>
          <w:rFonts w:ascii="Consolas" w:hAnsi="Consolas"/>
          <w:color w:val="24292F"/>
        </w:rPr>
      </w:pPr>
      <w:r>
        <w:rPr>
          <w:rFonts w:ascii="Consolas" w:hAnsi="Consolas"/>
          <w:color w:val="24292F"/>
        </w:rPr>
        <w:t>}</w:t>
      </w:r>
    </w:p>
    <w:p w:rsidR="006414A0" w:rsidRDefault="006414A0" w:rsidP="006414A0">
      <w:pPr>
        <w:pStyle w:val="HTMLPreformatted"/>
        <w:shd w:val="clear" w:color="auto" w:fill="FFFFFF"/>
        <w:rPr>
          <w:rFonts w:ascii="Consolas" w:hAnsi="Consolas"/>
          <w:color w:val="24292F"/>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lastRenderedPageBreak/>
        <w:t>Why Astro…</w:t>
      </w:r>
    </w:p>
    <w:p w:rsidR="00C76878" w:rsidRDefault="00C76878" w:rsidP="00C76878">
      <w:r>
        <w:t>Astro is….</w:t>
      </w:r>
    </w:p>
    <w:p w:rsidR="00C76878" w:rsidRPr="000F7674" w:rsidRDefault="00952A04" w:rsidP="00C76878">
      <w:pPr>
        <w:numPr>
          <w:ilvl w:val="0"/>
          <w:numId w:val="11"/>
        </w:numPr>
        <w:shd w:val="clear" w:color="auto" w:fill="FDFEFF"/>
        <w:spacing w:beforeAutospacing="1" w:afterAutospacing="1"/>
        <w:ind w:left="0"/>
        <w:rPr>
          <w:rFonts w:ascii="Segoe UI" w:hAnsi="Segoe UI" w:cs="Segoe UI"/>
          <w:color w:val="17161D"/>
          <w:sz w:val="22"/>
        </w:rPr>
      </w:pPr>
      <w:hyperlink r:id="rId9" w:anchor="content-focused" w:history="1">
        <w:r w:rsidR="00C76878">
          <w:rPr>
            <w:rStyle w:val="Hyperlink"/>
            <w:rFonts w:ascii="Segoe UI" w:hAnsi="Segoe UI" w:cs="Segoe UI"/>
          </w:rPr>
          <w:t>Content-focused</w:t>
        </w:r>
      </w:hyperlink>
      <w:r w:rsidR="00C76878">
        <w:rPr>
          <w:rFonts w:ascii="Segoe UI" w:hAnsi="Segoe UI" w:cs="Segoe UI"/>
          <w:color w:val="17161D"/>
        </w:rPr>
        <w:t xml:space="preserve">: </w:t>
      </w:r>
      <w:r w:rsidR="00C76878" w:rsidRPr="000F7674">
        <w:rPr>
          <w:rFonts w:ascii="Segoe UI" w:hAnsi="Segoe UI" w:cs="Segoe UI"/>
          <w:color w:val="17161D"/>
          <w:sz w:val="22"/>
        </w:rPr>
        <w:t>Astro was designed for content-rich websites.</w:t>
      </w:r>
      <w:r w:rsidR="000F7674" w:rsidRPr="000F7674">
        <w:rPr>
          <w:rFonts w:ascii="Segoe UI" w:hAnsi="Segoe UI" w:cs="Segoe UI"/>
          <w:color w:val="17161D"/>
          <w:sz w:val="22"/>
        </w:rPr>
        <w:t xml:space="preserve"> </w:t>
      </w:r>
      <w:r w:rsidR="000F7674" w:rsidRPr="000F7674">
        <w:rPr>
          <w:rFonts w:ascii="Segoe UI" w:hAnsi="Segoe UI" w:cs="Segoe UI"/>
          <w:color w:val="454257"/>
          <w:sz w:val="22"/>
          <w:shd w:val="clear" w:color="auto" w:fill="FDFEFF"/>
        </w:rPr>
        <w:t>This includes most marketing sites, publishing sites, documentation sites, blogs, portfolios, and some ecommerce sites.</w:t>
      </w:r>
    </w:p>
    <w:p w:rsidR="000F7674" w:rsidRPr="000F7674"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By contrast, most modern web frameworks are designed for building </w:t>
      </w:r>
      <w:r w:rsidRPr="000F7674">
        <w:rPr>
          <w:rStyle w:val="Emphasis"/>
          <w:rFonts w:ascii="Segoe UI" w:hAnsi="Segoe UI" w:cs="Segoe UI"/>
          <w:color w:val="454257"/>
          <w:sz w:val="22"/>
          <w:shd w:val="clear" w:color="auto" w:fill="FDFEFF"/>
        </w:rPr>
        <w:t>web applications</w:t>
      </w:r>
      <w:r w:rsidRPr="000F7674">
        <w:rPr>
          <w:rFonts w:ascii="Segoe UI" w:hAnsi="Segoe UI" w:cs="Segoe UI"/>
          <w:color w:val="454257"/>
          <w:sz w:val="22"/>
          <w:shd w:val="clear" w:color="auto" w:fill="FDFEFF"/>
        </w:rPr>
        <w:t xml:space="preserve">. These frameworks work best for building more complex, application-like experiences in the browser: logged-in admin dashboards, inboxes, social networks, </w:t>
      </w:r>
      <w:proofErr w:type="spellStart"/>
      <w:r w:rsidRPr="000F7674">
        <w:rPr>
          <w:rFonts w:ascii="Segoe UI" w:hAnsi="Segoe UI" w:cs="Segoe UI"/>
          <w:color w:val="454257"/>
          <w:sz w:val="22"/>
          <w:shd w:val="clear" w:color="auto" w:fill="FDFEFF"/>
        </w:rPr>
        <w:t>todo</w:t>
      </w:r>
      <w:proofErr w:type="spellEnd"/>
      <w:r w:rsidRPr="000F7674">
        <w:rPr>
          <w:rFonts w:ascii="Segoe UI" w:hAnsi="Segoe UI" w:cs="Segoe UI"/>
          <w:color w:val="454257"/>
          <w:sz w:val="22"/>
          <w:shd w:val="clear" w:color="auto" w:fill="FDFEFF"/>
        </w:rPr>
        <w:t xml:space="preserve"> lists, and even native-like applications like </w:t>
      </w:r>
      <w:proofErr w:type="spellStart"/>
      <w:r w:rsidRPr="000F7674">
        <w:rPr>
          <w:sz w:val="22"/>
        </w:rPr>
        <w:fldChar w:fldCharType="begin"/>
      </w:r>
      <w:r w:rsidRPr="000F7674">
        <w:rPr>
          <w:sz w:val="22"/>
        </w:rPr>
        <w:instrText xml:space="preserve"> HYPERLINK "https://figma.com/" </w:instrText>
      </w:r>
      <w:r w:rsidRPr="000F7674">
        <w:rPr>
          <w:sz w:val="22"/>
        </w:rPr>
        <w:fldChar w:fldCharType="separate"/>
      </w:r>
      <w:r w:rsidRPr="000F7674">
        <w:rPr>
          <w:rStyle w:val="Hyperlink"/>
          <w:rFonts w:ascii="Segoe UI" w:hAnsi="Segoe UI" w:cs="Segoe UI"/>
          <w:sz w:val="22"/>
          <w:shd w:val="clear" w:color="auto" w:fill="FDFEFF"/>
        </w:rPr>
        <w:t>Figma</w:t>
      </w:r>
      <w:proofErr w:type="spellEnd"/>
      <w:r w:rsidRPr="000F7674">
        <w:rPr>
          <w:sz w:val="22"/>
        </w:rPr>
        <w:fldChar w:fldCharType="end"/>
      </w:r>
      <w:r w:rsidRPr="000F7674">
        <w:rPr>
          <w:rFonts w:ascii="Segoe UI" w:hAnsi="Segoe UI" w:cs="Segoe UI"/>
          <w:color w:val="454257"/>
          <w:sz w:val="22"/>
          <w:shd w:val="clear" w:color="auto" w:fill="FDFEFF"/>
        </w:rPr>
        <w:t> and </w:t>
      </w:r>
      <w:hyperlink r:id="rId10" w:history="1">
        <w:r w:rsidRPr="000F7674">
          <w:rPr>
            <w:rStyle w:val="Hyperlink"/>
            <w:rFonts w:ascii="Segoe UI" w:hAnsi="Segoe UI" w:cs="Segoe UI"/>
            <w:sz w:val="22"/>
            <w:shd w:val="clear" w:color="auto" w:fill="FDFEFF"/>
          </w:rPr>
          <w:t>Ping</w:t>
        </w:r>
      </w:hyperlink>
      <w:proofErr w:type="gramStart"/>
      <w:r w:rsidRPr="000F7674">
        <w:rPr>
          <w:rFonts w:ascii="Segoe UI" w:hAnsi="Segoe UI" w:cs="Segoe UI"/>
          <w:color w:val="454257"/>
          <w:sz w:val="22"/>
          <w:shd w:val="clear" w:color="auto" w:fill="FDFEFF"/>
        </w:rPr>
        <w:t>..</w:t>
      </w:r>
      <w:proofErr w:type="gramEnd"/>
      <w:r w:rsidRPr="000F7674">
        <w:rPr>
          <w:rFonts w:ascii="Segoe UI" w:hAnsi="Segoe UI" w:cs="Segoe UI"/>
          <w:color w:val="17161D"/>
          <w:sz w:val="22"/>
        </w:rPr>
        <w:t xml:space="preserve"> Check out </w:t>
      </w:r>
      <w:hyperlink r:id="rId11" w:history="1">
        <w:r w:rsidRPr="000F7674">
          <w:rPr>
            <w:rStyle w:val="Hyperlink"/>
            <w:rFonts w:ascii="Segoe UI" w:hAnsi="Segoe UI" w:cs="Segoe UI"/>
            <w:sz w:val="22"/>
          </w:rPr>
          <w:t>Next.js</w:t>
        </w:r>
      </w:hyperlink>
      <w:r w:rsidRPr="000F7674">
        <w:rPr>
          <w:rFonts w:ascii="Segoe UI" w:hAnsi="Segoe UI" w:cs="Segoe UI"/>
          <w:color w:val="17161D"/>
          <w:sz w:val="22"/>
        </w:rPr>
        <w:t> for a great application-focused web framework alternative.</w:t>
      </w:r>
    </w:p>
    <w:p w:rsidR="00C76878" w:rsidRPr="000F7674" w:rsidRDefault="00952A04"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2" w:anchor="server-first" w:history="1">
        <w:r w:rsidR="00C76878">
          <w:rPr>
            <w:rStyle w:val="Hyperlink"/>
            <w:rFonts w:ascii="Segoe UI" w:hAnsi="Segoe UI" w:cs="Segoe UI"/>
          </w:rPr>
          <w:t>Server-first</w:t>
        </w:r>
      </w:hyperlink>
      <w:r w:rsidR="00C76878">
        <w:rPr>
          <w:rFonts w:ascii="Segoe UI" w:hAnsi="Segoe UI" w:cs="Segoe UI"/>
          <w:color w:val="17161D"/>
        </w:rPr>
        <w:t xml:space="preserve">: </w:t>
      </w:r>
      <w:r w:rsidR="00C76878" w:rsidRPr="000F7674">
        <w:rPr>
          <w:rFonts w:ascii="Segoe UI" w:hAnsi="Segoe UI" w:cs="Segoe UI"/>
          <w:color w:val="17161D"/>
          <w:sz w:val="22"/>
        </w:rPr>
        <w:t>Websites run faster when they render HTML on the server.</w:t>
      </w:r>
      <w:r w:rsidR="000F7674" w:rsidRPr="000F7674">
        <w:rPr>
          <w:rFonts w:ascii="Segoe UI" w:hAnsi="Segoe UI" w:cs="Segoe UI"/>
          <w:color w:val="17161D"/>
          <w:sz w:val="22"/>
        </w:rPr>
        <w:t xml:space="preserve"> </w:t>
      </w:r>
      <w:r w:rsidR="000F7674" w:rsidRPr="000F7674">
        <w:rPr>
          <w:rStyle w:val="Strong"/>
          <w:rFonts w:ascii="Segoe UI" w:hAnsi="Segoe UI" w:cs="Segoe UI"/>
          <w:color w:val="454257"/>
          <w:sz w:val="22"/>
          <w:shd w:val="clear" w:color="auto" w:fill="FDFEFF"/>
        </w:rPr>
        <w:t>Astro leverages server-side rendering over client-side rendering as much as possible.</w:t>
      </w:r>
    </w:p>
    <w:p w:rsidR="000F7674" w:rsidRPr="0038203F" w:rsidRDefault="000F7674" w:rsidP="000F7674">
      <w:pPr>
        <w:shd w:val="clear" w:color="auto" w:fill="FDFEFF"/>
        <w:spacing w:beforeAutospacing="1" w:afterAutospacing="1"/>
        <w:rPr>
          <w:rFonts w:ascii="Segoe UI" w:hAnsi="Segoe UI" w:cs="Segoe UI"/>
          <w:color w:val="17161D"/>
          <w:sz w:val="22"/>
        </w:rPr>
      </w:pPr>
      <w:r w:rsidRPr="000F7674">
        <w:rPr>
          <w:rFonts w:ascii="Segoe UI" w:hAnsi="Segoe UI" w:cs="Segoe UI"/>
          <w:color w:val="454257"/>
          <w:sz w:val="22"/>
          <w:shd w:val="clear" w:color="auto" w:fill="FDFEFF"/>
        </w:rPr>
        <w:t xml:space="preserve">This approach stands in contrast to other modern JavaScript web frameworks like Next.js, </w:t>
      </w:r>
      <w:proofErr w:type="spellStart"/>
      <w:r w:rsidRPr="000F7674">
        <w:rPr>
          <w:rFonts w:ascii="Segoe UI" w:hAnsi="Segoe UI" w:cs="Segoe UI"/>
          <w:color w:val="454257"/>
          <w:sz w:val="22"/>
          <w:shd w:val="clear" w:color="auto" w:fill="FDFEFF"/>
        </w:rPr>
        <w:t>SvelteKit</w:t>
      </w:r>
      <w:proofErr w:type="spellEnd"/>
      <w:r w:rsidRPr="000F7674">
        <w:rPr>
          <w:rFonts w:ascii="Segoe UI" w:hAnsi="Segoe UI" w:cs="Segoe UI"/>
          <w:color w:val="454257"/>
          <w:sz w:val="22"/>
          <w:shd w:val="clear" w:color="auto" w:fill="FDFEFF"/>
        </w:rPr>
        <w:t xml:space="preserve">, </w:t>
      </w:r>
      <w:proofErr w:type="spellStart"/>
      <w:r w:rsidRPr="000F7674">
        <w:rPr>
          <w:rFonts w:ascii="Segoe UI" w:hAnsi="Segoe UI" w:cs="Segoe UI"/>
          <w:color w:val="454257"/>
          <w:sz w:val="22"/>
          <w:shd w:val="clear" w:color="auto" w:fill="FDFEFF"/>
        </w:rPr>
        <w:t>Nuxt</w:t>
      </w:r>
      <w:proofErr w:type="spellEnd"/>
      <w:r w:rsidRPr="000F7674">
        <w:rPr>
          <w:rFonts w:ascii="Segoe UI" w:hAnsi="Segoe UI" w:cs="Segoe UI"/>
          <w:color w:val="454257"/>
          <w:sz w:val="22"/>
          <w:shd w:val="clear" w:color="auto" w:fill="FDFEFF"/>
        </w:rPr>
        <w:t>, Remix, and others. These frameworks require client-side rendering of your entire website and include server-side rendering mainly to address performance concerns. This approach has been dubbed the </w:t>
      </w:r>
      <w:r w:rsidRPr="000F7674">
        <w:rPr>
          <w:rStyle w:val="Strong"/>
          <w:rFonts w:ascii="Segoe UI" w:hAnsi="Segoe UI" w:cs="Segoe UI"/>
          <w:color w:val="454257"/>
          <w:sz w:val="22"/>
          <w:shd w:val="clear" w:color="auto" w:fill="FDFEFF"/>
        </w:rPr>
        <w:t>Single Page App (SPA)</w:t>
      </w:r>
      <w:r w:rsidRPr="000F7674">
        <w:rPr>
          <w:rFonts w:ascii="Segoe UI" w:hAnsi="Segoe UI" w:cs="Segoe UI"/>
          <w:color w:val="454257"/>
          <w:sz w:val="22"/>
          <w:shd w:val="clear" w:color="auto" w:fill="FDFEFF"/>
        </w:rPr>
        <w:t>, in contrast with Astro’s </w:t>
      </w:r>
      <w:r w:rsidRPr="000F7674">
        <w:rPr>
          <w:rStyle w:val="Strong"/>
          <w:rFonts w:ascii="Segoe UI" w:hAnsi="Segoe UI" w:cs="Segoe UI"/>
          <w:color w:val="454257"/>
          <w:sz w:val="22"/>
          <w:shd w:val="clear" w:color="auto" w:fill="FDFEFF"/>
        </w:rPr>
        <w:t>Multi Page App (MPA)</w:t>
      </w:r>
      <w:r w:rsidRPr="000F7674">
        <w:rPr>
          <w:rFonts w:ascii="Segoe UI" w:hAnsi="Segoe UI" w:cs="Segoe UI"/>
          <w:color w:val="454257"/>
          <w:sz w:val="22"/>
          <w:shd w:val="clear" w:color="auto" w:fill="FDFEFF"/>
        </w:rPr>
        <w:t> approach.</w:t>
      </w:r>
    </w:p>
    <w:p w:rsidR="00C76878" w:rsidRPr="00EE4862" w:rsidRDefault="00952A04" w:rsidP="00C76878">
      <w:pPr>
        <w:numPr>
          <w:ilvl w:val="0"/>
          <w:numId w:val="11"/>
        </w:numPr>
        <w:shd w:val="clear" w:color="auto" w:fill="FDFEFF"/>
        <w:spacing w:beforeAutospacing="1" w:afterAutospacing="1"/>
        <w:ind w:left="0"/>
        <w:rPr>
          <w:rFonts w:ascii="Segoe UI" w:hAnsi="Segoe UI" w:cs="Segoe UI"/>
          <w:color w:val="17161D"/>
          <w:sz w:val="22"/>
        </w:rPr>
      </w:pPr>
      <w:hyperlink r:id="rId13" w:anchor="fast-by-default" w:history="1">
        <w:r w:rsidR="00C76878">
          <w:rPr>
            <w:rStyle w:val="Hyperlink"/>
            <w:rFonts w:ascii="Segoe UI" w:hAnsi="Segoe UI" w:cs="Segoe UI"/>
          </w:rPr>
          <w:t>Fast by default</w:t>
        </w:r>
      </w:hyperlink>
      <w:r w:rsidR="00C76878">
        <w:rPr>
          <w:rFonts w:ascii="Segoe UI" w:hAnsi="Segoe UI" w:cs="Segoe UI"/>
          <w:color w:val="17161D"/>
        </w:rPr>
        <w:t xml:space="preserve">: </w:t>
      </w:r>
      <w:r w:rsidR="00C76878" w:rsidRPr="00EE4862">
        <w:rPr>
          <w:rFonts w:ascii="Segoe UI" w:hAnsi="Segoe UI" w:cs="Segoe UI"/>
          <w:color w:val="17161D"/>
          <w:sz w:val="22"/>
        </w:rPr>
        <w:t>It should be impossible to build a slow website in Astro.</w:t>
      </w:r>
      <w:r w:rsidR="0038203F" w:rsidRPr="00EE4862">
        <w:rPr>
          <w:rFonts w:ascii="Segoe UI" w:hAnsi="Segoe UI" w:cs="Segoe UI"/>
          <w:color w:val="17161D"/>
          <w:sz w:val="22"/>
        </w:rPr>
        <w:t xml:space="preserve"> </w:t>
      </w:r>
      <w:r w:rsidR="0038203F" w:rsidRPr="00EE4862">
        <w:rPr>
          <w:rFonts w:ascii="Segoe UI" w:hAnsi="Segoe UI" w:cs="Segoe UI"/>
          <w:color w:val="454257"/>
          <w:sz w:val="22"/>
          <w:shd w:val="clear" w:color="auto" w:fill="FDFEFF"/>
        </w:rPr>
        <w:t>Good performance is always important, but it is </w:t>
      </w:r>
      <w:r w:rsidR="0038203F" w:rsidRPr="00EE4862">
        <w:rPr>
          <w:rFonts w:ascii="Segoe UI" w:hAnsi="Segoe UI" w:cs="Segoe UI"/>
          <w:i/>
          <w:iCs/>
          <w:color w:val="454257"/>
          <w:sz w:val="22"/>
          <w:shd w:val="clear" w:color="auto" w:fill="FDFEFF"/>
        </w:rPr>
        <w:t>especially</w:t>
      </w:r>
      <w:r w:rsidR="0038203F" w:rsidRPr="00EE4862">
        <w:rPr>
          <w:rFonts w:ascii="Segoe UI" w:hAnsi="Segoe UI" w:cs="Segoe UI"/>
          <w:color w:val="454257"/>
          <w:sz w:val="22"/>
          <w:shd w:val="clear" w:color="auto" w:fill="FDFEFF"/>
        </w:rPr>
        <w:t> critical for content-focused websites. It has been well-proven that poor performance loses you engagement, conversions, and money</w:t>
      </w:r>
    </w:p>
    <w:p w:rsidR="0038203F" w:rsidRPr="00EE4862" w:rsidRDefault="0038203F" w:rsidP="0038203F">
      <w:pPr>
        <w:shd w:val="clear" w:color="auto" w:fill="FDFEFF"/>
        <w:spacing w:beforeAutospacing="1" w:afterAutospacing="1"/>
        <w:rPr>
          <w:rFonts w:ascii="Segoe UI" w:hAnsi="Segoe UI" w:cs="Segoe UI"/>
          <w:color w:val="454257"/>
          <w:sz w:val="22"/>
          <w:shd w:val="clear" w:color="auto" w:fill="FDFEFF"/>
        </w:rPr>
      </w:pPr>
      <w:r w:rsidRPr="00EE4862">
        <w:rPr>
          <w:rFonts w:ascii="Segoe UI" w:hAnsi="Segoe UI" w:cs="Segoe UI"/>
          <w:color w:val="454257"/>
          <w:sz w:val="22"/>
          <w:shd w:val="clear" w:color="auto" w:fill="FDFEFF"/>
        </w:rPr>
        <w:t>In many web frameworks, it is easy to build a website that looks great during development only to load painfully slow once deployed. JavaScript is often the culprit, since users phones and lower-powered devices rarely match the speed of a developer’s laptop.</w:t>
      </w:r>
      <w:r w:rsidR="00EE4862" w:rsidRPr="00EE4862">
        <w:rPr>
          <w:rFonts w:ascii="Segoe UI" w:hAnsi="Segoe UI" w:cs="Segoe UI"/>
          <w:color w:val="454257"/>
          <w:sz w:val="22"/>
          <w:shd w:val="clear" w:color="auto" w:fill="FDFEFF"/>
        </w:rPr>
        <w:t xml:space="preserve"> Astro’s magic is in how it combines the two values explained above -- a content focus with </w:t>
      </w:r>
      <w:proofErr w:type="gramStart"/>
      <w:r w:rsidR="00EE4862" w:rsidRPr="00EE4862">
        <w:rPr>
          <w:rFonts w:ascii="Segoe UI" w:hAnsi="Segoe UI" w:cs="Segoe UI"/>
          <w:color w:val="454257"/>
          <w:sz w:val="22"/>
          <w:shd w:val="clear" w:color="auto" w:fill="FDFEFF"/>
        </w:rPr>
        <w:t>a server</w:t>
      </w:r>
      <w:proofErr w:type="gramEnd"/>
      <w:r w:rsidR="00EE4862" w:rsidRPr="00EE4862">
        <w:rPr>
          <w:rFonts w:ascii="Segoe UI" w:hAnsi="Segoe UI" w:cs="Segoe UI"/>
          <w:color w:val="454257"/>
          <w:sz w:val="22"/>
          <w:shd w:val="clear" w:color="auto" w:fill="FDFEFF"/>
        </w:rPr>
        <w:t>-first MPA architecture -- to make tradeoffs and deliver features that other frameworks cannot</w:t>
      </w:r>
    </w:p>
    <w:p w:rsidR="00EE4862" w:rsidRPr="00EE4862" w:rsidRDefault="00EE4862" w:rsidP="0038203F">
      <w:pPr>
        <w:shd w:val="clear" w:color="auto" w:fill="FDFEFF"/>
        <w:spacing w:beforeAutospacing="1" w:afterAutospacing="1"/>
        <w:rPr>
          <w:rFonts w:ascii="Segoe UI" w:hAnsi="Segoe UI" w:cs="Segoe UI"/>
          <w:color w:val="17161D"/>
          <w:sz w:val="22"/>
        </w:rPr>
      </w:pPr>
      <w:r w:rsidRPr="00EE4862">
        <w:rPr>
          <w:rFonts w:ascii="Segoe UI" w:hAnsi="Segoe UI" w:cs="Segoe UI"/>
          <w:color w:val="454257"/>
          <w:sz w:val="22"/>
          <w:shd w:val="clear" w:color="auto" w:fill="FDFEFF"/>
        </w:rPr>
        <w:t>An Astro website can </w:t>
      </w:r>
      <w:hyperlink r:id="rId14" w:history="1">
        <w:r w:rsidRPr="00EE4862">
          <w:rPr>
            <w:rStyle w:val="Hyperlink"/>
            <w:rFonts w:ascii="Segoe UI" w:hAnsi="Segoe UI" w:cs="Segoe UI"/>
            <w:sz w:val="22"/>
            <w:shd w:val="clear" w:color="auto" w:fill="FDFEFF"/>
          </w:rPr>
          <w:t>load 40% faster with 90% less JavaScript</w:t>
        </w:r>
      </w:hyperlink>
      <w:r w:rsidRPr="00EE4862">
        <w:rPr>
          <w:rFonts w:ascii="Segoe UI" w:hAnsi="Segoe UI" w:cs="Segoe UI"/>
          <w:color w:val="454257"/>
          <w:sz w:val="22"/>
          <w:shd w:val="clear" w:color="auto" w:fill="FDFEFF"/>
        </w:rPr>
        <w:t> than the same site built with the most popular React web framework</w:t>
      </w:r>
    </w:p>
    <w:p w:rsidR="00C76878" w:rsidRPr="00623FA4" w:rsidRDefault="00952A04" w:rsidP="00C76878">
      <w:pPr>
        <w:numPr>
          <w:ilvl w:val="0"/>
          <w:numId w:val="11"/>
        </w:numPr>
        <w:shd w:val="clear" w:color="auto" w:fill="FDFEFF"/>
        <w:spacing w:beforeAutospacing="1" w:afterAutospacing="1"/>
        <w:ind w:left="0"/>
        <w:rPr>
          <w:rStyle w:val="Strong"/>
          <w:rFonts w:ascii="Segoe UI" w:hAnsi="Segoe UI" w:cs="Segoe UI"/>
          <w:b w:val="0"/>
          <w:bCs w:val="0"/>
          <w:color w:val="17161D"/>
          <w:sz w:val="22"/>
        </w:rPr>
      </w:pPr>
      <w:hyperlink r:id="rId15" w:anchor="easy-to-use" w:history="1">
        <w:r w:rsidR="00C76878">
          <w:rPr>
            <w:rStyle w:val="Hyperlink"/>
            <w:rFonts w:ascii="Segoe UI" w:hAnsi="Segoe UI" w:cs="Segoe UI"/>
          </w:rPr>
          <w:t>Easy to use</w:t>
        </w:r>
      </w:hyperlink>
      <w:r w:rsidR="00C76878">
        <w:rPr>
          <w:rFonts w:ascii="Segoe UI" w:hAnsi="Segoe UI" w:cs="Segoe UI"/>
          <w:color w:val="17161D"/>
        </w:rPr>
        <w:t xml:space="preserve">: </w:t>
      </w:r>
      <w:r w:rsidR="00C76878" w:rsidRPr="00623FA4">
        <w:rPr>
          <w:rFonts w:ascii="Segoe UI" w:hAnsi="Segoe UI" w:cs="Segoe UI"/>
          <w:color w:val="17161D"/>
          <w:sz w:val="22"/>
        </w:rPr>
        <w:t>You don’t need to be an expert to build something with Astro.</w:t>
      </w:r>
      <w:r w:rsidR="00623FA4" w:rsidRPr="00623FA4">
        <w:rPr>
          <w:rFonts w:ascii="Segoe UI" w:hAnsi="Segoe UI" w:cs="Segoe UI"/>
          <w:color w:val="17161D"/>
          <w:sz w:val="22"/>
        </w:rPr>
        <w:t xml:space="preserve"> </w:t>
      </w:r>
      <w:r w:rsidR="00623FA4" w:rsidRPr="00623FA4">
        <w:rPr>
          <w:rStyle w:val="Strong"/>
          <w:rFonts w:ascii="Segoe UI" w:hAnsi="Segoe UI" w:cs="Segoe UI"/>
          <w:color w:val="454257"/>
          <w:sz w:val="22"/>
          <w:shd w:val="clear" w:color="auto" w:fill="FDFEFF"/>
        </w:rPr>
        <w:t>Astro’s goal is to be accessible to every web developer</w:t>
      </w:r>
    </w:p>
    <w:p w:rsidR="00623FA4" w:rsidRPr="00623FA4" w:rsidRDefault="00623FA4" w:rsidP="00623FA4">
      <w:pPr>
        <w:shd w:val="clear" w:color="auto" w:fill="FDFEFF"/>
        <w:spacing w:beforeAutospacing="1" w:afterAutospacing="1"/>
        <w:rPr>
          <w:rFonts w:ascii="Segoe UI" w:hAnsi="Segoe UI" w:cs="Segoe UI"/>
          <w:color w:val="17161D"/>
          <w:sz w:val="22"/>
        </w:rPr>
      </w:pPr>
      <w:r w:rsidRPr="00623FA4">
        <w:rPr>
          <w:rFonts w:ascii="Segoe UI" w:hAnsi="Segoe UI" w:cs="Segoe UI"/>
          <w:color w:val="454257"/>
          <w:sz w:val="22"/>
          <w:shd w:val="clear" w:color="auto" w:fill="FDFEFF"/>
        </w:rPr>
        <w:t>Astro was designed to be less complex than other UI frameworks and languages. One big reason for this is that Astro was designed to render on the server, not in the browser. That means that you don’t need to worry about: hooks (React), stale closures (also React), refs (</w:t>
      </w:r>
      <w:proofErr w:type="spellStart"/>
      <w:r w:rsidRPr="00623FA4">
        <w:rPr>
          <w:rFonts w:ascii="Segoe UI" w:hAnsi="Segoe UI" w:cs="Segoe UI"/>
          <w:color w:val="454257"/>
          <w:sz w:val="22"/>
          <w:shd w:val="clear" w:color="auto" w:fill="FDFEFF"/>
        </w:rPr>
        <w:t>Vue</w:t>
      </w:r>
      <w:proofErr w:type="spellEnd"/>
      <w:r w:rsidRPr="00623FA4">
        <w:rPr>
          <w:rFonts w:ascii="Segoe UI" w:hAnsi="Segoe UI" w:cs="Segoe UI"/>
          <w:color w:val="454257"/>
          <w:sz w:val="22"/>
          <w:shd w:val="clear" w:color="auto" w:fill="FDFEFF"/>
        </w:rPr>
        <w:t>), observables (Svelte), atoms, selectors, reactions, or derivations. There is no reactivity on the server, so all of that complexity melts away.</w:t>
      </w:r>
    </w:p>
    <w:p w:rsidR="00C76878" w:rsidRPr="00717B6A" w:rsidRDefault="00952A04" w:rsidP="00C76878">
      <w:pPr>
        <w:numPr>
          <w:ilvl w:val="0"/>
          <w:numId w:val="11"/>
        </w:numPr>
        <w:shd w:val="clear" w:color="auto" w:fill="FDFEFF"/>
        <w:spacing w:beforeAutospacing="1" w:afterAutospacing="1"/>
        <w:ind w:left="0"/>
        <w:rPr>
          <w:rFonts w:ascii="Segoe UI" w:hAnsi="Segoe UI" w:cs="Segoe UI"/>
          <w:color w:val="17161D"/>
          <w:sz w:val="22"/>
        </w:rPr>
      </w:pPr>
      <w:hyperlink r:id="rId16" w:anchor="fully-featured-but-flexible" w:history="1">
        <w:r w:rsidR="00C76878">
          <w:rPr>
            <w:rStyle w:val="Hyperlink"/>
            <w:rFonts w:ascii="Segoe UI" w:hAnsi="Segoe UI" w:cs="Segoe UI"/>
          </w:rPr>
          <w:t>Fully-featured, but flexible</w:t>
        </w:r>
      </w:hyperlink>
      <w:r w:rsidR="00C76878">
        <w:rPr>
          <w:rFonts w:ascii="Segoe UI" w:hAnsi="Segoe UI" w:cs="Segoe UI"/>
          <w:color w:val="17161D"/>
        </w:rPr>
        <w:t xml:space="preserve">: </w:t>
      </w:r>
      <w:r w:rsidR="00C76878" w:rsidRPr="00717B6A">
        <w:rPr>
          <w:rFonts w:ascii="Segoe UI" w:hAnsi="Segoe UI" w:cs="Segoe UI"/>
          <w:color w:val="17161D"/>
          <w:sz w:val="22"/>
        </w:rPr>
        <w:t>Over 100+ Astro integrations to choose from.</w:t>
      </w:r>
      <w:r w:rsidR="00E839EB" w:rsidRPr="00717B6A">
        <w:rPr>
          <w:rFonts w:ascii="Segoe UI" w:hAnsi="Segoe UI" w:cs="Segoe UI"/>
          <w:color w:val="17161D"/>
          <w:sz w:val="22"/>
        </w:rPr>
        <w:t xml:space="preserve"> </w:t>
      </w:r>
    </w:p>
    <w:p w:rsidR="00C15FEB" w:rsidRDefault="00C15FEB" w:rsidP="00C15FEB">
      <w:pPr>
        <w:pStyle w:val="NormalWeb"/>
        <w:shd w:val="clear" w:color="auto" w:fill="FDFEFF"/>
        <w:spacing w:before="0" w:beforeAutospacing="0" w:after="0" w:afterAutospacing="0"/>
        <w:rPr>
          <w:rFonts w:ascii="Segoe UI" w:hAnsi="Segoe UI" w:cs="Segoe UI"/>
          <w:sz w:val="22"/>
        </w:rPr>
      </w:pPr>
      <w:r w:rsidRPr="00717B6A">
        <w:rPr>
          <w:rStyle w:val="Strong"/>
          <w:rFonts w:ascii="Segoe UI" w:eastAsiaTheme="majorEastAsia" w:hAnsi="Segoe UI" w:cs="Segoe UI"/>
          <w:sz w:val="22"/>
        </w:rPr>
        <w:t>Astro is an all-in-one web framework that comes with everything you need to build a website.</w:t>
      </w:r>
      <w:r w:rsidRPr="00717B6A">
        <w:rPr>
          <w:rFonts w:ascii="Segoe UI" w:hAnsi="Segoe UI" w:cs="Segoe UI"/>
          <w:sz w:val="22"/>
        </w:rPr>
        <w:t xml:space="preserve"> Astro includes </w:t>
      </w:r>
      <w:r w:rsidR="00A15AAE" w:rsidRPr="00717B6A">
        <w:rPr>
          <w:rFonts w:ascii="Segoe UI" w:hAnsi="Segoe UI" w:cs="Segoe UI"/>
          <w:sz w:val="22"/>
        </w:rPr>
        <w:t>component</w:t>
      </w:r>
      <w:r w:rsidRPr="00717B6A">
        <w:rPr>
          <w:rFonts w:ascii="Segoe UI" w:hAnsi="Segoe UI" w:cs="Segoe UI"/>
          <w:sz w:val="22"/>
        </w:rPr>
        <w:t xml:space="preserve"> syntax, file-based routing, asset handling, a build process, bundling, optimizations, data-fetching, and more. You can build great websites without ever reaching outside of Astro’s core feature set.</w:t>
      </w:r>
    </w:p>
    <w:p w:rsidR="00944BEC" w:rsidRDefault="00944BEC" w:rsidP="00C15FEB">
      <w:pPr>
        <w:pStyle w:val="NormalWeb"/>
        <w:shd w:val="clear" w:color="auto" w:fill="FDFEFF"/>
        <w:spacing w:before="0" w:beforeAutospacing="0" w:after="0" w:afterAutospacing="0"/>
        <w:rPr>
          <w:rFonts w:ascii="Segoe UI" w:hAnsi="Segoe UI" w:cs="Segoe UI"/>
          <w:sz w:val="22"/>
        </w:rPr>
      </w:pPr>
    </w:p>
    <w:p w:rsidR="00944BEC" w:rsidRDefault="00944BEC" w:rsidP="00944BEC">
      <w:pPr>
        <w:pStyle w:val="Heading1"/>
        <w:shd w:val="clear" w:color="auto" w:fill="171424"/>
        <w:rPr>
          <w:rFonts w:ascii="Segoe UI" w:hAnsi="Segoe UI" w:cs="Segoe UI"/>
          <w:color w:val="E3E2E9"/>
        </w:rPr>
      </w:pPr>
      <w:r>
        <w:rPr>
          <w:rFonts w:ascii="Segoe UI" w:hAnsi="Segoe UI" w:cs="Segoe UI"/>
          <w:color w:val="E3E2E9"/>
        </w:rPr>
        <w:t>MPAs vs. SPAs</w:t>
      </w:r>
    </w:p>
    <w:p w:rsidR="00944BEC"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r>
        <w:rPr>
          <w:rStyle w:val="Strong"/>
          <w:rFonts w:ascii="Segoe UI" w:eastAsiaTheme="majorEastAsia" w:hAnsi="Segoe UI" w:cs="Segoe UI"/>
          <w:color w:val="454257"/>
          <w:shd w:val="clear" w:color="auto" w:fill="FDFEFF"/>
        </w:rPr>
        <w:t>A Multi-Page Application (MPA)</w:t>
      </w:r>
      <w:r>
        <w:rPr>
          <w:rFonts w:ascii="Segoe UI" w:hAnsi="Segoe UI" w:cs="Segoe UI"/>
          <w:color w:val="454257"/>
          <w:shd w:val="clear" w:color="auto" w:fill="FDFEFF"/>
        </w:rPr>
        <w:t> is a website consisting of multiple HTML pages, mostly rendered on a server. When you navigate to a new page, your browser requests a new page of HTML from the server. </w:t>
      </w:r>
      <w:r>
        <w:rPr>
          <w:rStyle w:val="Strong"/>
          <w:rFonts w:ascii="Segoe UI" w:eastAsiaTheme="majorEastAsia" w:hAnsi="Segoe UI" w:cs="Segoe UI"/>
          <w:color w:val="454257"/>
          <w:shd w:val="clear" w:color="auto" w:fill="FDFEFF"/>
        </w:rPr>
        <w:t>Astro is an MPA framework</w:t>
      </w:r>
    </w:p>
    <w:p w:rsidR="00881EE7" w:rsidRDefault="00881EE7"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r w:rsidRPr="00881EE7">
        <w:rPr>
          <w:rFonts w:ascii="Segoe UI" w:eastAsiaTheme="minorEastAsia" w:hAnsi="Segoe UI" w:cs="Segoe UI"/>
          <w:b/>
          <w:bCs/>
          <w:color w:val="454257"/>
          <w:shd w:val="clear" w:color="auto" w:fill="FDFEFF"/>
        </w:rPr>
        <w:t>A Single-Page Application (SPA)</w:t>
      </w:r>
      <w:r w:rsidRPr="00881EE7">
        <w:rPr>
          <w:rFonts w:ascii="Segoe UI" w:eastAsiaTheme="minorEastAsia" w:hAnsi="Segoe UI" w:cs="Segoe UI"/>
          <w:color w:val="454257"/>
          <w:shd w:val="clear" w:color="auto" w:fill="FDFEFF"/>
        </w:rPr>
        <w:t> is a website consisting of a single JavaScript application that loads in the user’s browser and then renders HTML locally. SPAs may </w:t>
      </w:r>
      <w:r w:rsidRPr="00881EE7">
        <w:rPr>
          <w:rFonts w:ascii="Segoe UI" w:eastAsiaTheme="minorEastAsia" w:hAnsi="Segoe UI" w:cs="Segoe UI"/>
          <w:i/>
          <w:iCs/>
          <w:color w:val="454257"/>
          <w:shd w:val="clear" w:color="auto" w:fill="FDFEFF"/>
        </w:rPr>
        <w:t>also</w:t>
      </w:r>
      <w:r w:rsidRPr="00881EE7">
        <w:rPr>
          <w:rFonts w:ascii="Segoe UI" w:eastAsiaTheme="minorEastAsia" w:hAnsi="Segoe UI" w:cs="Segoe UI"/>
          <w:color w:val="454257"/>
          <w:shd w:val="clear" w:color="auto" w:fill="FDFEFF"/>
        </w:rPr>
        <w:t xml:space="preserve"> generate HTML on the server, but SPAs are unique in their ability to run your website as a JavaScript application in the browser to render a new page of HTML when you navigate. Next.js, </w:t>
      </w:r>
      <w:proofErr w:type="spellStart"/>
      <w:r w:rsidRPr="00881EE7">
        <w:rPr>
          <w:rFonts w:ascii="Segoe UI" w:eastAsiaTheme="minorEastAsia" w:hAnsi="Segoe UI" w:cs="Segoe UI"/>
          <w:color w:val="454257"/>
          <w:shd w:val="clear" w:color="auto" w:fill="FDFEFF"/>
        </w:rPr>
        <w:t>Nuxt</w:t>
      </w:r>
      <w:proofErr w:type="spellEnd"/>
      <w:r w:rsidRPr="00881EE7">
        <w:rPr>
          <w:rFonts w:ascii="Segoe UI" w:eastAsiaTheme="minorEastAsia" w:hAnsi="Segoe UI" w:cs="Segoe UI"/>
          <w:color w:val="454257"/>
          <w:shd w:val="clear" w:color="auto" w:fill="FDFEFF"/>
        </w:rPr>
        <w:t xml:space="preserve">, </w:t>
      </w:r>
      <w:proofErr w:type="spellStart"/>
      <w:r w:rsidRPr="00881EE7">
        <w:rPr>
          <w:rFonts w:ascii="Segoe UI" w:eastAsiaTheme="minorEastAsia" w:hAnsi="Segoe UI" w:cs="Segoe UI"/>
          <w:color w:val="454257"/>
          <w:shd w:val="clear" w:color="auto" w:fill="FDFEFF"/>
        </w:rPr>
        <w:t>SvelteKit</w:t>
      </w:r>
      <w:proofErr w:type="spellEnd"/>
      <w:r w:rsidRPr="00881EE7">
        <w:rPr>
          <w:rFonts w:ascii="Segoe UI" w:eastAsiaTheme="minorEastAsia" w:hAnsi="Segoe UI" w:cs="Segoe UI"/>
          <w:color w:val="454257"/>
          <w:shd w:val="clear" w:color="auto" w:fill="FDFEFF"/>
        </w:rPr>
        <w:t>, Remix, Gatsby, and Create React App are all examples of SPA frameworks.</w:t>
      </w:r>
    </w:p>
    <w:p w:rsidR="00881EE7" w:rsidRDefault="00881EE7"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881EE7" w:rsidRPr="00766543" w:rsidRDefault="00881EE7" w:rsidP="00C15FEB">
      <w:pPr>
        <w:pStyle w:val="NormalWeb"/>
        <w:shd w:val="clear" w:color="auto" w:fill="FDFEFF"/>
        <w:spacing w:before="0" w:beforeAutospacing="0" w:after="0" w:afterAutospacing="0"/>
        <w:rPr>
          <w:rFonts w:ascii="Segoe UI" w:hAnsi="Segoe UI" w:cs="Segoe UI"/>
          <w:b/>
          <w:u w:val="single"/>
        </w:rPr>
      </w:pPr>
      <w:r w:rsidRPr="00766543">
        <w:rPr>
          <w:rFonts w:ascii="Segoe UI" w:hAnsi="Segoe UI" w:cs="Segoe UI"/>
          <w:b/>
          <w:color w:val="454257"/>
          <w:sz w:val="28"/>
          <w:u w:val="single"/>
          <w:shd w:val="clear" w:color="auto" w:fill="FDFEFF"/>
        </w:rPr>
        <w:t>There are three main differences to be aware of when comparing MPAs vs. SPAs:</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rendering (MPA) vs. client rendering (SPA)</w:t>
      </w:r>
    </w:p>
    <w:p w:rsidR="00573AA6" w:rsidRPr="00573AA6" w:rsidRDefault="00573AA6" w:rsidP="00573AA6">
      <w:pPr>
        <w:ind w:left="720"/>
        <w:rPr>
          <w:sz w:val="22"/>
        </w:rPr>
      </w:pPr>
      <w:r w:rsidRPr="00573AA6">
        <w:rPr>
          <w:rFonts w:ascii="Segoe UI" w:hAnsi="Segoe UI" w:cs="Segoe UI"/>
          <w:color w:val="454257"/>
          <w:sz w:val="22"/>
          <w:shd w:val="clear" w:color="auto" w:fill="FDFEFF"/>
        </w:rPr>
        <w:t>In MPAs, most of your page’s HTML is rendered on the server. In SPAs, most HTML is rendered locally by running JavaScript in the browser. This has a dramatic impact on site behavior, performance, and SEO.</w:t>
      </w: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routing (MPA) vs. client routing (SPA)</w:t>
      </w:r>
    </w:p>
    <w:p w:rsidR="00573AA6" w:rsidRPr="00573AA6" w:rsidRDefault="00573AA6" w:rsidP="00573AA6">
      <w:pPr>
        <w:pStyle w:val="NormalWeb"/>
        <w:shd w:val="clear" w:color="auto" w:fill="FDFEFF"/>
        <w:spacing w:before="0" w:beforeAutospacing="0" w:after="0" w:afterAutospacing="0"/>
        <w:ind w:left="720"/>
        <w:rPr>
          <w:rFonts w:ascii="Segoe UI" w:hAnsi="Segoe UI" w:cs="Segoe UI"/>
          <w:sz w:val="22"/>
        </w:rPr>
      </w:pPr>
      <w:r w:rsidRPr="00573AA6">
        <w:rPr>
          <w:rFonts w:ascii="Segoe UI" w:hAnsi="Segoe UI" w:cs="Segoe UI"/>
          <w:sz w:val="22"/>
        </w:rPr>
        <w:t>Where does your website router live? In an MPA, every request to the server decides which HTML to respond with, so the routing logic lives in the server. In a SPA, your router locally runs in the browser and hijacks any navigation to render the new page without ever hitting a server.</w:t>
      </w:r>
    </w:p>
    <w:p w:rsidR="00573AA6" w:rsidRPr="00573AA6" w:rsidRDefault="00573AA6" w:rsidP="00573AA6">
      <w:pPr>
        <w:ind w:left="720"/>
      </w:pPr>
    </w:p>
    <w:p w:rsidR="00881EE7" w:rsidRDefault="00881EE7" w:rsidP="00573AA6">
      <w:pPr>
        <w:pStyle w:val="Heading4"/>
        <w:numPr>
          <w:ilvl w:val="0"/>
          <w:numId w:val="12"/>
        </w:numPr>
        <w:shd w:val="clear" w:color="auto" w:fill="FDFEFF"/>
        <w:spacing w:before="0" w:after="0"/>
        <w:rPr>
          <w:rFonts w:ascii="Segoe UI" w:hAnsi="Segoe UI" w:cs="Segoe UI"/>
          <w:color w:val="17161D"/>
          <w:sz w:val="24"/>
        </w:rPr>
      </w:pPr>
      <w:r w:rsidRPr="00881EE7">
        <w:rPr>
          <w:rFonts w:ascii="Segoe UI" w:hAnsi="Segoe UI" w:cs="Segoe UI"/>
          <w:color w:val="17161D"/>
          <w:sz w:val="24"/>
        </w:rPr>
        <w:t>Server state management (MPA) vs. client state management (SPA)</w:t>
      </w:r>
    </w:p>
    <w:p w:rsidR="00D602F2" w:rsidRDefault="00D602F2" w:rsidP="00D602F2">
      <w:pPr>
        <w:ind w:left="720"/>
        <w:rPr>
          <w:rFonts w:ascii="Segoe UI" w:hAnsi="Segoe UI" w:cs="Segoe UI"/>
          <w:color w:val="454257"/>
          <w:sz w:val="22"/>
          <w:shd w:val="clear" w:color="auto" w:fill="FDFEFF"/>
        </w:rPr>
      </w:pPr>
      <w:r w:rsidRPr="00D602F2">
        <w:rPr>
          <w:rFonts w:ascii="Segoe UI" w:hAnsi="Segoe UI" w:cs="Segoe UI"/>
          <w:color w:val="454257"/>
          <w:sz w:val="22"/>
          <w:shd w:val="clear" w:color="auto" w:fill="FDFEFF"/>
        </w:rPr>
        <w:t>SPAs are the superior architecture for websites that deal with complex, multi-page state management (think: Gmail). This is because an SPA runs the entire website as a single JavaScript application, which lets the application maintain state and memory across multiple pages. Interactive, data-driven experiences like inboxes and admin dashboards do well as SPAs because the website itself is inherently “app-like”.</w:t>
      </w:r>
    </w:p>
    <w:p w:rsidR="002A3F73" w:rsidRDefault="002A3F73" w:rsidP="00D602F2">
      <w:pPr>
        <w:ind w:left="720"/>
        <w:rPr>
          <w:rFonts w:ascii="Segoe UI" w:hAnsi="Segoe UI" w:cs="Segoe UI"/>
          <w:color w:val="454257"/>
          <w:sz w:val="22"/>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2A3F73" w:rsidP="002A3F73">
      <w:pPr>
        <w:pStyle w:val="NormalWeb"/>
        <w:shd w:val="clear" w:color="auto" w:fill="FDFEFF"/>
        <w:spacing w:before="0" w:beforeAutospacing="0" w:after="0" w:afterAutospacing="0"/>
        <w:rPr>
          <w:rFonts w:ascii="Segoe UI" w:hAnsi="Segoe UI" w:cs="Segoe UI"/>
          <w:b/>
          <w:color w:val="454257"/>
          <w:sz w:val="22"/>
          <w:u w:val="single"/>
          <w:shd w:val="clear" w:color="auto" w:fill="FDFEFF"/>
        </w:rPr>
      </w:pPr>
    </w:p>
    <w:p w:rsidR="002A3F73" w:rsidRDefault="0003015D" w:rsidP="002A3F73">
      <w:pPr>
        <w:pStyle w:val="NormalWeb"/>
        <w:shd w:val="clear" w:color="auto" w:fill="FDFEFF"/>
        <w:spacing w:before="0" w:beforeAutospacing="0" w:after="0" w:afterAutospacing="0"/>
        <w:rPr>
          <w:rFonts w:ascii="Segoe UI" w:hAnsi="Segoe UI" w:cs="Segoe UI"/>
          <w:color w:val="454257"/>
          <w:sz w:val="22"/>
          <w:shd w:val="clear" w:color="auto" w:fill="FDFEFF"/>
        </w:rPr>
      </w:pPr>
      <w:r>
        <w:rPr>
          <w:rFonts w:ascii="Segoe UI" w:hAnsi="Segoe UI" w:cs="Segoe UI"/>
          <w:b/>
          <w:color w:val="454257"/>
          <w:sz w:val="22"/>
          <w:u w:val="single"/>
          <w:shd w:val="clear" w:color="auto" w:fill="FDFEFF"/>
        </w:rPr>
        <w:lastRenderedPageBreak/>
        <w:t>Few Noticeable</w:t>
      </w:r>
      <w:r w:rsidR="002A3F73" w:rsidRPr="009F31D9">
        <w:rPr>
          <w:rFonts w:ascii="Segoe UI" w:hAnsi="Segoe UI" w:cs="Segoe UI"/>
          <w:b/>
          <w:color w:val="454257"/>
          <w:sz w:val="22"/>
          <w:u w:val="single"/>
          <w:shd w:val="clear" w:color="auto" w:fill="FDFEFF"/>
        </w:rPr>
        <w:t xml:space="preserve"> Points</w:t>
      </w:r>
      <w:r w:rsidR="002A3F73">
        <w:rPr>
          <w:rFonts w:ascii="Segoe UI" w:hAnsi="Segoe UI" w:cs="Segoe UI"/>
          <w:color w:val="454257"/>
          <w:sz w:val="22"/>
          <w:shd w:val="clear" w:color="auto" w:fill="FDFEFF"/>
        </w:rPr>
        <w:t>:</w:t>
      </w:r>
    </w:p>
    <w:p w:rsidR="002A3F73" w:rsidRPr="009F31D9"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9F31D9">
        <w:rPr>
          <w:rFonts w:ascii="Segoe UI" w:hAnsi="Segoe UI" w:cs="Segoe UI"/>
          <w:color w:val="454257"/>
          <w:sz w:val="22"/>
          <w:shd w:val="clear" w:color="auto" w:fill="FDFEFF"/>
        </w:rPr>
        <w:t>An SPA will consistently perform slower on first page load vs. an MPA, unless server rendering is used. This is because an SPA needs to download, parse, and run an entire JavaScript application in the browser just to render any HTML on the page</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MPAs render all HTML on a remote server and often don’t require much (if any) JavaScript to run. This gives MPAs a much faster first load experience than SPAs, which is essential for content-focused websites.</w:t>
      </w:r>
    </w:p>
    <w:p w:rsidR="002A3F73" w:rsidRPr="008F6382" w:rsidRDefault="002A3F73" w:rsidP="002A3F73">
      <w:pPr>
        <w:pStyle w:val="NormalWeb"/>
        <w:numPr>
          <w:ilvl w:val="0"/>
          <w:numId w:val="18"/>
        </w:numPr>
        <w:shd w:val="clear" w:color="auto" w:fill="FDFEFF"/>
        <w:spacing w:before="0" w:beforeAutospacing="0" w:after="0" w:afterAutospacing="0"/>
        <w:rPr>
          <w:rFonts w:ascii="Segoe UI" w:hAnsi="Segoe UI" w:cs="Segoe UI"/>
          <w:sz w:val="20"/>
        </w:rPr>
      </w:pPr>
      <w:r w:rsidRPr="008F6382">
        <w:rPr>
          <w:rFonts w:ascii="Segoe UI" w:hAnsi="Segoe UI" w:cs="Segoe UI"/>
          <w:color w:val="454257"/>
          <w:sz w:val="22"/>
          <w:shd w:val="clear" w:color="auto" w:fill="FDFEFF"/>
        </w:rPr>
        <w:t xml:space="preserve">SPAs can also offer more powerful transitions across page navigation because they control so much about page rendering. To match this support, MPAs leverage tools like </w:t>
      </w:r>
      <w:proofErr w:type="spellStart"/>
      <w:r w:rsidRPr="008F6382">
        <w:rPr>
          <w:rFonts w:ascii="Segoe UI" w:hAnsi="Segoe UI" w:cs="Segoe UI"/>
          <w:color w:val="454257"/>
          <w:sz w:val="22"/>
          <w:shd w:val="clear" w:color="auto" w:fill="FDFEFF"/>
        </w:rPr>
        <w:t>Hotwire’s</w:t>
      </w:r>
      <w:proofErr w:type="spellEnd"/>
      <w:r w:rsidRPr="008F6382">
        <w:rPr>
          <w:rFonts w:ascii="Segoe UI" w:hAnsi="Segoe UI" w:cs="Segoe UI"/>
          <w:color w:val="454257"/>
          <w:sz w:val="22"/>
          <w:shd w:val="clear" w:color="auto" w:fill="FDFEFF"/>
        </w:rPr>
        <w:t> </w:t>
      </w:r>
      <w:hyperlink r:id="rId17" w:history="1">
        <w:r w:rsidRPr="008F6382">
          <w:rPr>
            <w:rStyle w:val="Hyperlink"/>
            <w:rFonts w:ascii="Segoe UI" w:eastAsiaTheme="majorEastAsia" w:hAnsi="Segoe UI" w:cs="Segoe UI"/>
            <w:sz w:val="22"/>
            <w:shd w:val="clear" w:color="auto" w:fill="FDFEFF"/>
          </w:rPr>
          <w:t>Turbo</w:t>
        </w:r>
      </w:hyperlink>
      <w:r w:rsidRPr="008F6382">
        <w:rPr>
          <w:rFonts w:ascii="Segoe UI" w:hAnsi="Segoe UI" w:cs="Segoe UI"/>
          <w:color w:val="454257"/>
          <w:sz w:val="22"/>
          <w:shd w:val="clear" w:color="auto" w:fill="FDFEFF"/>
        </w:rPr>
        <w:t> that mimic client routing by also controlling navigation in the browser</w:t>
      </w:r>
      <w:r>
        <w:rPr>
          <w:rFonts w:ascii="Segoe UI" w:hAnsi="Segoe UI" w:cs="Segoe UI"/>
          <w:color w:val="454257"/>
          <w:shd w:val="clear" w:color="auto" w:fill="FDFEFF"/>
        </w:rPr>
        <w:t>.</w:t>
      </w:r>
    </w:p>
    <w:p w:rsidR="002A3F73" w:rsidRPr="00D602F2" w:rsidRDefault="002A3F73" w:rsidP="00D602F2">
      <w:pPr>
        <w:ind w:left="720"/>
        <w:rPr>
          <w:sz w:val="22"/>
        </w:rPr>
      </w:pPr>
    </w:p>
    <w:p w:rsidR="00881EE7" w:rsidRDefault="00881EE7" w:rsidP="00C15FEB">
      <w:pPr>
        <w:pStyle w:val="NormalWeb"/>
        <w:shd w:val="clear" w:color="auto" w:fill="FDFEFF"/>
        <w:spacing w:before="0" w:beforeAutospacing="0" w:after="0" w:afterAutospacing="0"/>
        <w:rPr>
          <w:rFonts w:ascii="Segoe UI" w:hAnsi="Segoe UI" w:cs="Segoe UI"/>
          <w:sz w:val="22"/>
        </w:rPr>
      </w:pPr>
    </w:p>
    <w:p w:rsidR="00881EE7" w:rsidRDefault="00881EE7" w:rsidP="00881EE7">
      <w:pPr>
        <w:pStyle w:val="Heading2"/>
        <w:shd w:val="clear" w:color="auto" w:fill="171424"/>
        <w:spacing w:before="0" w:after="0"/>
        <w:rPr>
          <w:rFonts w:ascii="Segoe UI" w:hAnsi="Segoe UI" w:cs="Segoe UI"/>
          <w:color w:val="E3E2E9"/>
        </w:rPr>
      </w:pPr>
      <w:r>
        <w:rPr>
          <w:rFonts w:ascii="Segoe UI" w:hAnsi="Segoe UI" w:cs="Segoe UI"/>
          <w:color w:val="E3E2E9"/>
        </w:rPr>
        <w:t>Are MPAs Better than SPAs?</w:t>
      </w:r>
    </w:p>
    <w:p w:rsidR="00881EE7"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Fonts w:ascii="Segoe UI" w:hAnsi="Segoe UI" w:cs="Segoe UI"/>
          <w:color w:val="454257"/>
          <w:sz w:val="22"/>
          <w:shd w:val="clear" w:color="auto" w:fill="FDFEFF"/>
        </w:rPr>
        <w:t>When comparing MPAs vs SPAs, there is no “better” or “worse” choice. It all comes down to tradeoffs.</w:t>
      </w:r>
    </w:p>
    <w:p w:rsidR="00B904EE" w:rsidRP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B904EE" w:rsidRDefault="00B904EE"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904EE">
        <w:rPr>
          <w:rStyle w:val="Strong"/>
          <w:rFonts w:ascii="Segoe UI" w:eastAsiaTheme="majorEastAsia" w:hAnsi="Segoe UI" w:cs="Segoe UI"/>
          <w:color w:val="454257"/>
          <w:sz w:val="22"/>
          <w:shd w:val="clear" w:color="auto" w:fill="FDFEFF"/>
        </w:rPr>
        <w:t xml:space="preserve">Astro prioritizes the performance and simplicity of MPAs because it makes the most sense for our </w:t>
      </w:r>
      <w:proofErr w:type="spellStart"/>
      <w:r w:rsidRPr="00B904EE">
        <w:rPr>
          <w:rStyle w:val="Strong"/>
          <w:rFonts w:ascii="Segoe UI" w:eastAsiaTheme="majorEastAsia" w:hAnsi="Segoe UI" w:cs="Segoe UI"/>
          <w:color w:val="454257"/>
          <w:sz w:val="22"/>
          <w:shd w:val="clear" w:color="auto" w:fill="FDFEFF"/>
        </w:rPr>
        <w:t>usecase</w:t>
      </w:r>
      <w:proofErr w:type="spellEnd"/>
      <w:r w:rsidRPr="00B904EE">
        <w:rPr>
          <w:rStyle w:val="Strong"/>
          <w:rFonts w:ascii="Segoe UI" w:eastAsiaTheme="majorEastAsia" w:hAnsi="Segoe UI" w:cs="Segoe UI"/>
          <w:color w:val="454257"/>
          <w:sz w:val="22"/>
          <w:shd w:val="clear" w:color="auto" w:fill="FDFEFF"/>
        </w:rPr>
        <w:t xml:space="preserve"> of content-focused websites.</w:t>
      </w:r>
      <w:r w:rsidRPr="00B904EE">
        <w:rPr>
          <w:rFonts w:ascii="Segoe UI" w:hAnsi="Segoe UI" w:cs="Segoe UI"/>
          <w:color w:val="454257"/>
          <w:sz w:val="22"/>
          <w:shd w:val="clear" w:color="auto" w:fill="FDFEFF"/>
        </w:rPr>
        <w:t xml:space="preserve"> More </w:t>
      </w:r>
      <w:proofErr w:type="spellStart"/>
      <w:r w:rsidRPr="00B904EE">
        <w:rPr>
          <w:rFonts w:ascii="Segoe UI" w:hAnsi="Segoe UI" w:cs="Segoe UI"/>
          <w:color w:val="454257"/>
          <w:sz w:val="22"/>
          <w:shd w:val="clear" w:color="auto" w:fill="FDFEFF"/>
        </w:rPr>
        <w:t>stateful</w:t>
      </w:r>
      <w:proofErr w:type="spellEnd"/>
      <w:r w:rsidRPr="00B904EE">
        <w:rPr>
          <w:rFonts w:ascii="Segoe UI" w:hAnsi="Segoe UI" w:cs="Segoe UI"/>
          <w:color w:val="454257"/>
          <w:sz w:val="22"/>
          <w:shd w:val="clear" w:color="auto" w:fill="FDFEFF"/>
        </w:rPr>
        <w:t>, interaction-heavy websites may benefit more from the app-like architecture that SPAs bring at the expense of first-load performance.</w:t>
      </w:r>
    </w:p>
    <w:p w:rsidR="007337B7" w:rsidRDefault="007337B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7337B7" w:rsidRDefault="007337B7" w:rsidP="007337B7">
      <w:pPr>
        <w:pStyle w:val="Heading1"/>
        <w:shd w:val="clear" w:color="auto" w:fill="171424"/>
        <w:rPr>
          <w:rFonts w:ascii="Segoe UI" w:hAnsi="Segoe UI" w:cs="Segoe UI"/>
          <w:color w:val="E3E2E9"/>
        </w:rPr>
      </w:pPr>
      <w:r>
        <w:rPr>
          <w:rFonts w:ascii="Segoe UI" w:hAnsi="Segoe UI" w:cs="Segoe UI"/>
          <w:color w:val="E3E2E9"/>
        </w:rPr>
        <w:t>Astro Islands</w:t>
      </w:r>
    </w:p>
    <w:p w:rsidR="007337B7" w:rsidRPr="007337B7" w:rsidRDefault="007337B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7337B7">
        <w:rPr>
          <w:rStyle w:val="Strong"/>
          <w:rFonts w:ascii="Segoe UI" w:eastAsiaTheme="majorEastAsia" w:hAnsi="Segoe UI" w:cs="Segoe UI"/>
          <w:color w:val="454257"/>
          <w:sz w:val="22"/>
          <w:shd w:val="clear" w:color="auto" w:fill="FDFEFF"/>
        </w:rPr>
        <w:t>Astro Islands</w:t>
      </w:r>
      <w:r w:rsidRPr="007337B7">
        <w:rPr>
          <w:rFonts w:ascii="Segoe UI" w:hAnsi="Segoe UI" w:cs="Segoe UI"/>
          <w:color w:val="454257"/>
          <w:sz w:val="22"/>
          <w:shd w:val="clear" w:color="auto" w:fill="FDFEFF"/>
        </w:rPr>
        <w:t> (aka Component Islands) are a pattern of web architecture pioneered by Astro. The idea of “islands architecture” was first coined by Etsy’s frontend architect </w:t>
      </w:r>
      <w:hyperlink r:id="rId18" w:history="1">
        <w:r w:rsidRPr="007337B7">
          <w:rPr>
            <w:rStyle w:val="Hyperlink"/>
            <w:rFonts w:ascii="Segoe UI" w:eastAsiaTheme="majorEastAsia" w:hAnsi="Segoe UI" w:cs="Segoe UI"/>
            <w:sz w:val="22"/>
            <w:shd w:val="clear" w:color="auto" w:fill="FDFEFF"/>
          </w:rPr>
          <w:t xml:space="preserve">Katie </w:t>
        </w:r>
        <w:proofErr w:type="spellStart"/>
        <w:r w:rsidRPr="007337B7">
          <w:rPr>
            <w:rStyle w:val="Hyperlink"/>
            <w:rFonts w:ascii="Segoe UI" w:eastAsiaTheme="majorEastAsia" w:hAnsi="Segoe UI" w:cs="Segoe UI"/>
            <w:sz w:val="22"/>
            <w:shd w:val="clear" w:color="auto" w:fill="FDFEFF"/>
          </w:rPr>
          <w:t>Sylor</w:t>
        </w:r>
        <w:proofErr w:type="spellEnd"/>
        <w:r w:rsidRPr="007337B7">
          <w:rPr>
            <w:rStyle w:val="Hyperlink"/>
            <w:rFonts w:ascii="Segoe UI" w:eastAsiaTheme="majorEastAsia" w:hAnsi="Segoe UI" w:cs="Segoe UI"/>
            <w:sz w:val="22"/>
            <w:shd w:val="clear" w:color="auto" w:fill="FDFEFF"/>
          </w:rPr>
          <w:t>-Miller</w:t>
        </w:r>
      </w:hyperlink>
      <w:r w:rsidRPr="007337B7">
        <w:rPr>
          <w:rFonts w:ascii="Segoe UI" w:hAnsi="Segoe UI" w:cs="Segoe UI"/>
          <w:color w:val="454257"/>
          <w:sz w:val="22"/>
          <w:shd w:val="clear" w:color="auto" w:fill="FDFEFF"/>
        </w:rPr>
        <w:t> in 2019, and expanded on in </w:t>
      </w:r>
      <w:hyperlink r:id="rId19" w:history="1">
        <w:r w:rsidRPr="007337B7">
          <w:rPr>
            <w:rStyle w:val="Hyperlink"/>
            <w:rFonts w:ascii="Segoe UI" w:eastAsiaTheme="majorEastAsia" w:hAnsi="Segoe UI" w:cs="Segoe UI"/>
            <w:sz w:val="22"/>
            <w:shd w:val="clear" w:color="auto" w:fill="FDFEFF"/>
          </w:rPr>
          <w:t>this post</w:t>
        </w:r>
      </w:hyperlink>
      <w:r w:rsidRPr="007337B7">
        <w:rPr>
          <w:rFonts w:ascii="Segoe UI" w:hAnsi="Segoe UI" w:cs="Segoe UI"/>
          <w:color w:val="454257"/>
          <w:sz w:val="22"/>
          <w:shd w:val="clear" w:color="auto" w:fill="FDFEFF"/>
        </w:rPr>
        <w:t xml:space="preserve"> by </w:t>
      </w:r>
      <w:proofErr w:type="spellStart"/>
      <w:r w:rsidRPr="007337B7">
        <w:rPr>
          <w:rFonts w:ascii="Segoe UI" w:hAnsi="Segoe UI" w:cs="Segoe UI"/>
          <w:color w:val="454257"/>
          <w:sz w:val="22"/>
          <w:shd w:val="clear" w:color="auto" w:fill="FDFEFF"/>
        </w:rPr>
        <w:t>Preact</w:t>
      </w:r>
      <w:proofErr w:type="spellEnd"/>
      <w:r w:rsidRPr="007337B7">
        <w:rPr>
          <w:rFonts w:ascii="Segoe UI" w:hAnsi="Segoe UI" w:cs="Segoe UI"/>
          <w:color w:val="454257"/>
          <w:sz w:val="22"/>
          <w:shd w:val="clear" w:color="auto" w:fill="FDFEFF"/>
        </w:rPr>
        <w:t xml:space="preserve"> creator Jason Miller</w:t>
      </w:r>
    </w:p>
    <w:p w:rsidR="007337B7" w:rsidRDefault="007337B7"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7337B7" w:rsidRDefault="007337B7" w:rsidP="007337B7">
      <w:pPr>
        <w:pStyle w:val="Heading2"/>
        <w:shd w:val="clear" w:color="auto" w:fill="171424"/>
        <w:spacing w:before="0" w:after="0"/>
        <w:rPr>
          <w:rFonts w:ascii="Segoe UI" w:hAnsi="Segoe UI" w:cs="Segoe UI"/>
          <w:color w:val="E3E2E9"/>
        </w:rPr>
      </w:pPr>
      <w:r>
        <w:rPr>
          <w:rFonts w:ascii="Segoe UI" w:hAnsi="Segoe UI" w:cs="Segoe UI"/>
          <w:color w:val="E3E2E9"/>
        </w:rPr>
        <w:t>What is an Astro Island?</w:t>
      </w:r>
    </w:p>
    <w:p w:rsidR="007337B7" w:rsidRPr="0047566A" w:rsidRDefault="007337B7" w:rsidP="00C15FEB">
      <w:pPr>
        <w:pStyle w:val="NormalWeb"/>
        <w:shd w:val="clear" w:color="auto" w:fill="FDFEFF"/>
        <w:spacing w:before="0" w:beforeAutospacing="0" w:after="0" w:afterAutospacing="0"/>
        <w:rPr>
          <w:rFonts w:ascii="Segoe UI" w:hAnsi="Segoe UI" w:cs="Segoe UI"/>
          <w:color w:val="454257"/>
          <w:sz w:val="22"/>
          <w:szCs w:val="22"/>
          <w:shd w:val="clear" w:color="auto" w:fill="FDFEFF"/>
        </w:rPr>
      </w:pPr>
      <w:r w:rsidRPr="0047566A">
        <w:rPr>
          <w:rFonts w:ascii="Segoe UI" w:hAnsi="Segoe UI" w:cs="Segoe UI"/>
          <w:color w:val="454257"/>
          <w:sz w:val="22"/>
          <w:szCs w:val="22"/>
          <w:shd w:val="clear" w:color="auto" w:fill="FDFEFF"/>
        </w:rPr>
        <w:t xml:space="preserve">The term “Astro Island” refers to an interactive UI component on an otherwise static page of HTML. Multiple islands can exist on a page, and </w:t>
      </w:r>
      <w:r w:rsidRPr="0047566A">
        <w:rPr>
          <w:rFonts w:ascii="Segoe UI" w:hAnsi="Segoe UI" w:cs="Segoe UI"/>
          <w:b/>
          <w:i/>
          <w:color w:val="454257"/>
          <w:sz w:val="22"/>
          <w:szCs w:val="22"/>
          <w:u w:val="single"/>
          <w:shd w:val="clear" w:color="auto" w:fill="FDFEFF"/>
        </w:rPr>
        <w:t>an island always renders in isolation</w:t>
      </w:r>
      <w:r w:rsidRPr="0047566A">
        <w:rPr>
          <w:rFonts w:ascii="Segoe UI" w:hAnsi="Segoe UI" w:cs="Segoe UI"/>
          <w:color w:val="454257"/>
          <w:sz w:val="22"/>
          <w:szCs w:val="22"/>
          <w:shd w:val="clear" w:color="auto" w:fill="FDFEFF"/>
        </w:rPr>
        <w:t>. Think of them as islands in a sea of static, non-interactive HTML.</w:t>
      </w:r>
    </w:p>
    <w:p w:rsidR="009C1209" w:rsidRPr="0047566A" w:rsidRDefault="009C1209" w:rsidP="00C15FEB">
      <w:pPr>
        <w:pStyle w:val="NormalWeb"/>
        <w:shd w:val="clear" w:color="auto" w:fill="FDFEFF"/>
        <w:spacing w:before="0" w:beforeAutospacing="0" w:after="0" w:afterAutospacing="0"/>
        <w:rPr>
          <w:rFonts w:ascii="Segoe UI" w:hAnsi="Segoe UI" w:cs="Segoe UI"/>
          <w:color w:val="454257"/>
          <w:sz w:val="22"/>
          <w:szCs w:val="22"/>
          <w:shd w:val="clear" w:color="auto" w:fill="FDFEFF"/>
        </w:rPr>
      </w:pPr>
    </w:p>
    <w:p w:rsidR="009C1209" w:rsidRPr="0047566A" w:rsidRDefault="009C1209" w:rsidP="00C15FEB">
      <w:pPr>
        <w:pStyle w:val="NormalWeb"/>
        <w:shd w:val="clear" w:color="auto" w:fill="FDFEFF"/>
        <w:spacing w:before="0" w:beforeAutospacing="0" w:after="0" w:afterAutospacing="0"/>
        <w:rPr>
          <w:rStyle w:val="Strong"/>
          <w:rFonts w:ascii="Segoe UI" w:eastAsiaTheme="majorEastAsia" w:hAnsi="Segoe UI" w:cs="Segoe UI"/>
          <w:color w:val="454257"/>
          <w:sz w:val="22"/>
          <w:szCs w:val="22"/>
          <w:shd w:val="clear" w:color="auto" w:fill="FDFEFF"/>
        </w:rPr>
      </w:pPr>
      <w:r w:rsidRPr="0047566A">
        <w:rPr>
          <w:rFonts w:ascii="Segoe UI" w:hAnsi="Segoe UI" w:cs="Segoe UI"/>
          <w:color w:val="454257"/>
          <w:sz w:val="22"/>
          <w:szCs w:val="22"/>
          <w:shd w:val="clear" w:color="auto" w:fill="FDFEFF"/>
        </w:rPr>
        <w:t>The technique that this architectural pattern builds on is known as </w:t>
      </w:r>
      <w:r w:rsidRPr="0047566A">
        <w:rPr>
          <w:rStyle w:val="Strong"/>
          <w:rFonts w:ascii="Segoe UI" w:eastAsiaTheme="majorEastAsia" w:hAnsi="Segoe UI" w:cs="Segoe UI"/>
          <w:color w:val="454257"/>
          <w:sz w:val="22"/>
          <w:szCs w:val="22"/>
          <w:shd w:val="clear" w:color="auto" w:fill="FDFEFF"/>
        </w:rPr>
        <w:t>partial</w:t>
      </w:r>
      <w:r w:rsidRPr="0047566A">
        <w:rPr>
          <w:rFonts w:ascii="Segoe UI" w:hAnsi="Segoe UI" w:cs="Segoe UI"/>
          <w:color w:val="454257"/>
          <w:sz w:val="22"/>
          <w:szCs w:val="22"/>
          <w:shd w:val="clear" w:color="auto" w:fill="FDFEFF"/>
        </w:rPr>
        <w:t> or </w:t>
      </w:r>
      <w:r w:rsidRPr="0047566A">
        <w:rPr>
          <w:rStyle w:val="Strong"/>
          <w:rFonts w:ascii="Segoe UI" w:eastAsiaTheme="majorEastAsia" w:hAnsi="Segoe UI" w:cs="Segoe UI"/>
          <w:color w:val="454257"/>
          <w:sz w:val="22"/>
          <w:szCs w:val="22"/>
          <w:shd w:val="clear" w:color="auto" w:fill="FDFEFF"/>
        </w:rPr>
        <w:t>selective hydration</w:t>
      </w:r>
      <w:r w:rsidR="0047566A" w:rsidRPr="0047566A">
        <w:rPr>
          <w:rStyle w:val="Strong"/>
          <w:rFonts w:ascii="Segoe UI" w:eastAsiaTheme="majorEastAsia" w:hAnsi="Segoe UI" w:cs="Segoe UI"/>
          <w:color w:val="454257"/>
          <w:sz w:val="22"/>
          <w:szCs w:val="22"/>
          <w:shd w:val="clear" w:color="auto" w:fill="FDFEFF"/>
        </w:rPr>
        <w:t>.</w:t>
      </w:r>
    </w:p>
    <w:p w:rsidR="0047566A" w:rsidRDefault="0047566A" w:rsidP="00C15FEB">
      <w:pPr>
        <w:pStyle w:val="NormalWeb"/>
        <w:shd w:val="clear" w:color="auto" w:fill="FDFEFF"/>
        <w:spacing w:before="0" w:beforeAutospacing="0" w:after="0" w:afterAutospacing="0"/>
        <w:rPr>
          <w:rStyle w:val="Strong"/>
          <w:rFonts w:ascii="Segoe UI" w:eastAsiaTheme="majorEastAsia" w:hAnsi="Segoe UI" w:cs="Segoe UI"/>
          <w:color w:val="454257"/>
          <w:shd w:val="clear" w:color="auto" w:fill="FDFEFF"/>
        </w:rPr>
      </w:pPr>
    </w:p>
    <w:p w:rsidR="0047566A" w:rsidRDefault="0047566A" w:rsidP="0047566A">
      <w:pPr>
        <w:pStyle w:val="Heading2"/>
        <w:shd w:val="clear" w:color="auto" w:fill="171424"/>
        <w:spacing w:before="0" w:after="0"/>
        <w:rPr>
          <w:rFonts w:ascii="Segoe UI" w:hAnsi="Segoe UI" w:cs="Segoe UI"/>
          <w:color w:val="E3E2E9"/>
        </w:rPr>
      </w:pPr>
      <w:r>
        <w:rPr>
          <w:rFonts w:ascii="Segoe UI" w:hAnsi="Segoe UI" w:cs="Segoe UI"/>
          <w:color w:val="E3E2E9"/>
        </w:rPr>
        <w:t>How Do Islands Work in Astro?</w:t>
      </w: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47566A">
        <w:rPr>
          <w:rStyle w:val="Strong"/>
          <w:rFonts w:ascii="Segoe UI" w:eastAsiaTheme="majorEastAsia" w:hAnsi="Segoe UI" w:cs="Segoe UI"/>
          <w:color w:val="454257"/>
          <w:sz w:val="22"/>
          <w:shd w:val="clear" w:color="auto" w:fill="FDFEFF"/>
        </w:rPr>
        <w:t>Astro generates every website with zero client-side JavaScript, by default.</w:t>
      </w:r>
      <w:r w:rsidRPr="0047566A">
        <w:rPr>
          <w:rFonts w:ascii="Segoe UI" w:hAnsi="Segoe UI" w:cs="Segoe UI"/>
          <w:color w:val="454257"/>
          <w:sz w:val="22"/>
          <w:shd w:val="clear" w:color="auto" w:fill="FDFEFF"/>
        </w:rPr>
        <w:t> Use a frontend UI component built with </w:t>
      </w:r>
      <w:hyperlink r:id="rId20" w:history="1">
        <w:r w:rsidRPr="0047566A">
          <w:rPr>
            <w:rStyle w:val="Hyperlink"/>
            <w:rFonts w:ascii="Segoe UI" w:eastAsiaTheme="majorEastAsia" w:hAnsi="Segoe UI" w:cs="Segoe UI"/>
            <w:sz w:val="22"/>
            <w:shd w:val="clear" w:color="auto" w:fill="FDFEFF"/>
          </w:rPr>
          <w:t>React</w:t>
        </w:r>
      </w:hyperlink>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"https://preactjs.com/" </w:instrText>
      </w:r>
      <w:r w:rsidRPr="0047566A">
        <w:rPr>
          <w:sz w:val="22"/>
        </w:rPr>
        <w:fldChar w:fldCharType="separate"/>
      </w:r>
      <w:r w:rsidRPr="0047566A">
        <w:rPr>
          <w:rStyle w:val="Hyperlink"/>
          <w:rFonts w:ascii="Segoe UI" w:eastAsiaTheme="majorEastAsia" w:hAnsi="Segoe UI" w:cs="Segoe UI"/>
          <w:sz w:val="22"/>
          <w:shd w:val="clear" w:color="auto" w:fill="FDFEFF"/>
        </w:rPr>
        <w:t>Preact</w:t>
      </w:r>
      <w:proofErr w:type="spellEnd"/>
      <w:r w:rsidRPr="0047566A">
        <w:rPr>
          <w:sz w:val="22"/>
        </w:rPr>
        <w:fldChar w:fldCharType="end"/>
      </w:r>
      <w:r w:rsidRPr="0047566A">
        <w:rPr>
          <w:rFonts w:ascii="Segoe UI" w:hAnsi="Segoe UI" w:cs="Segoe UI"/>
          <w:color w:val="454257"/>
          <w:sz w:val="22"/>
          <w:shd w:val="clear" w:color="auto" w:fill="FDFEFF"/>
        </w:rPr>
        <w:t>, </w:t>
      </w:r>
      <w:hyperlink r:id="rId21" w:history="1">
        <w:r w:rsidRPr="0047566A">
          <w:rPr>
            <w:rStyle w:val="Hyperlink"/>
            <w:rFonts w:ascii="Segoe UI" w:eastAsiaTheme="majorEastAsia" w:hAnsi="Segoe UI" w:cs="Segoe UI"/>
            <w:sz w:val="22"/>
            <w:shd w:val="clear" w:color="auto" w:fill="FDFEFF"/>
          </w:rPr>
          <w:t>Svelte</w:t>
        </w:r>
      </w:hyperlink>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"https://vuejs.org/" </w:instrText>
      </w:r>
      <w:r w:rsidRPr="0047566A">
        <w:rPr>
          <w:sz w:val="22"/>
        </w:rPr>
        <w:fldChar w:fldCharType="separate"/>
      </w:r>
      <w:r w:rsidRPr="0047566A">
        <w:rPr>
          <w:rStyle w:val="Hyperlink"/>
          <w:rFonts w:ascii="Segoe UI" w:eastAsiaTheme="majorEastAsia" w:hAnsi="Segoe UI" w:cs="Segoe UI"/>
          <w:sz w:val="22"/>
          <w:shd w:val="clear" w:color="auto" w:fill="FDFEFF"/>
        </w:rPr>
        <w:t>Vue</w:t>
      </w:r>
      <w:proofErr w:type="spellEnd"/>
      <w:r w:rsidRPr="0047566A">
        <w:rPr>
          <w:sz w:val="22"/>
        </w:rPr>
        <w:fldChar w:fldCharType="end"/>
      </w:r>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"https://www.solidjs.com/" </w:instrText>
      </w:r>
      <w:r w:rsidRPr="0047566A">
        <w:rPr>
          <w:sz w:val="22"/>
        </w:rPr>
        <w:fldChar w:fldCharType="separate"/>
      </w:r>
      <w:r w:rsidRPr="0047566A">
        <w:rPr>
          <w:rStyle w:val="Hyperlink"/>
          <w:rFonts w:ascii="Segoe UI" w:eastAsiaTheme="majorEastAsia" w:hAnsi="Segoe UI" w:cs="Segoe UI"/>
          <w:sz w:val="22"/>
          <w:shd w:val="clear" w:color="auto" w:fill="FDFEFF"/>
        </w:rPr>
        <w:t>SolidJS</w:t>
      </w:r>
      <w:proofErr w:type="spellEnd"/>
      <w:r w:rsidRPr="0047566A">
        <w:rPr>
          <w:sz w:val="22"/>
        </w:rPr>
        <w:fldChar w:fldCharType="end"/>
      </w:r>
      <w:r w:rsidRPr="0047566A">
        <w:rPr>
          <w:rFonts w:ascii="Segoe UI" w:hAnsi="Segoe UI" w:cs="Segoe UI"/>
          <w:color w:val="454257"/>
          <w:sz w:val="22"/>
          <w:shd w:val="clear" w:color="auto" w:fill="FDFEFF"/>
        </w:rPr>
        <w:t>, </w:t>
      </w:r>
      <w:proofErr w:type="spellStart"/>
      <w:r w:rsidRPr="0047566A">
        <w:rPr>
          <w:sz w:val="22"/>
        </w:rPr>
        <w:fldChar w:fldCharType="begin"/>
      </w:r>
      <w:r w:rsidRPr="0047566A">
        <w:rPr>
          <w:sz w:val="22"/>
        </w:rPr>
        <w:instrText xml:space="preserve"> HYPERLINK "https://alpinejs.dev/" </w:instrText>
      </w:r>
      <w:r w:rsidRPr="0047566A">
        <w:rPr>
          <w:sz w:val="22"/>
        </w:rPr>
        <w:fldChar w:fldCharType="separate"/>
      </w:r>
      <w:r w:rsidRPr="0047566A">
        <w:rPr>
          <w:rStyle w:val="Hyperlink"/>
          <w:rFonts w:ascii="Segoe UI" w:eastAsiaTheme="majorEastAsia" w:hAnsi="Segoe UI" w:cs="Segoe UI"/>
          <w:sz w:val="22"/>
          <w:shd w:val="clear" w:color="auto" w:fill="FDFEFF"/>
        </w:rPr>
        <w:t>AlpineJS</w:t>
      </w:r>
      <w:proofErr w:type="spellEnd"/>
      <w:r w:rsidRPr="0047566A">
        <w:rPr>
          <w:sz w:val="22"/>
        </w:rPr>
        <w:fldChar w:fldCharType="end"/>
      </w:r>
      <w:r w:rsidRPr="0047566A">
        <w:rPr>
          <w:rFonts w:ascii="Segoe UI" w:hAnsi="Segoe UI" w:cs="Segoe UI"/>
          <w:color w:val="454257"/>
          <w:sz w:val="22"/>
          <w:shd w:val="clear" w:color="auto" w:fill="FDFEFF"/>
        </w:rPr>
        <w:t>, or </w:t>
      </w:r>
      <w:hyperlink r:id="rId22" w:history="1">
        <w:r w:rsidRPr="0047566A">
          <w:rPr>
            <w:rStyle w:val="Hyperlink"/>
            <w:rFonts w:ascii="Segoe UI" w:eastAsiaTheme="majorEastAsia" w:hAnsi="Segoe UI" w:cs="Segoe UI"/>
            <w:sz w:val="22"/>
            <w:shd w:val="clear" w:color="auto" w:fill="FDFEFF"/>
          </w:rPr>
          <w:t>Lit</w:t>
        </w:r>
      </w:hyperlink>
      <w:r w:rsidRPr="0047566A">
        <w:rPr>
          <w:rFonts w:ascii="Segoe UI" w:hAnsi="Segoe UI" w:cs="Segoe UI"/>
          <w:color w:val="454257"/>
          <w:sz w:val="22"/>
          <w:shd w:val="clear" w:color="auto" w:fill="FDFEFF"/>
        </w:rPr>
        <w:t> and Astro will automatically render it to HTML ahead of time and then strip out all of the JavaScript. This keeps every site fast by default by removing all unused JavaScript from the page.</w:t>
      </w: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47566A" w:rsidRPr="0047566A" w:rsidRDefault="0047566A" w:rsidP="0047566A">
      <w:pPr>
        <w:rPr>
          <w:rFonts w:ascii="Times New Roman" w:eastAsia="Times New Roman" w:hAnsi="Times New Roman"/>
        </w:rPr>
      </w:pPr>
      <w:proofErr w:type="spellStart"/>
      <w:r w:rsidRPr="0047566A">
        <w:rPr>
          <w:rFonts w:ascii="Times New Roman" w:eastAsia="Times New Roman" w:hAnsi="Times New Roman"/>
        </w:rPr>
        <w:lastRenderedPageBreak/>
        <w:t>src</w:t>
      </w:r>
      <w:proofErr w:type="spellEnd"/>
      <w:r w:rsidRPr="0047566A">
        <w:rPr>
          <w:rFonts w:ascii="Times New Roman" w:eastAsia="Times New Roman" w:hAnsi="Times New Roman"/>
        </w:rPr>
        <w:t>/pages/</w:t>
      </w:r>
      <w:proofErr w:type="spellStart"/>
      <w:r w:rsidRPr="0047566A">
        <w:rPr>
          <w:rFonts w:ascii="Times New Roman" w:eastAsia="Times New Roman" w:hAnsi="Times New Roman"/>
        </w:rPr>
        <w:t>index.astro</w:t>
      </w:r>
      <w:proofErr w:type="spellEnd"/>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 Example: Use a static React component on the page, without JavaScript.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gramStart"/>
      <w:r w:rsidRPr="0047566A">
        <w:rPr>
          <w:rFonts w:ascii="Courier New" w:eastAsia="Times New Roman" w:hAnsi="Courier New" w:cs="Courier New"/>
          <w:color w:val="FF657C"/>
          <w:sz w:val="20"/>
          <w:szCs w:val="20"/>
        </w:rPr>
        <w:t>import</w:t>
      </w:r>
      <w:proofErr w:type="gramEnd"/>
      <w:r w:rsidRPr="0047566A">
        <w:rPr>
          <w:rFonts w:ascii="Courier New" w:eastAsia="Times New Roman" w:hAnsi="Courier New" w:cs="Courier New"/>
          <w:color w:val="D8DEE9"/>
          <w:sz w:val="20"/>
          <w:szCs w:val="20"/>
        </w:rPr>
        <w:t xml:space="preserve"> </w:t>
      </w:r>
      <w:proofErr w:type="spellStart"/>
      <w:r w:rsidRPr="0047566A">
        <w:rPr>
          <w:rFonts w:ascii="Courier New" w:eastAsia="Times New Roman" w:hAnsi="Courier New" w:cs="Courier New"/>
          <w:color w:val="D8DEE9"/>
          <w:sz w:val="20"/>
          <w:szCs w:val="20"/>
        </w:rPr>
        <w:t>MyReactComponent</w:t>
      </w:r>
      <w:proofErr w:type="spellEnd"/>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FF657C"/>
          <w:sz w:val="20"/>
          <w:szCs w:val="20"/>
        </w:rPr>
        <w:t>from</w:t>
      </w:r>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16C082"/>
          <w:sz w:val="20"/>
          <w:szCs w:val="20"/>
        </w:rPr>
        <w:t>'../components/</w:t>
      </w:r>
      <w:proofErr w:type="spellStart"/>
      <w:r w:rsidRPr="0047566A">
        <w:rPr>
          <w:rFonts w:ascii="Courier New" w:eastAsia="Times New Roman" w:hAnsi="Courier New" w:cs="Courier New"/>
          <w:color w:val="16C082"/>
          <w:sz w:val="20"/>
          <w:szCs w:val="20"/>
        </w:rPr>
        <w:t>MyReactComponent.jsx</w:t>
      </w:r>
      <w:proofErr w:type="spellEnd"/>
      <w:r w:rsidRPr="0047566A">
        <w:rPr>
          <w:rFonts w:ascii="Courier New" w:eastAsia="Times New Roman" w:hAnsi="Courier New" w:cs="Courier New"/>
          <w:color w:val="16C082"/>
          <w:sz w:val="20"/>
          <w:szCs w:val="20"/>
        </w:rPr>
        <w:t>'</w:t>
      </w:r>
      <w:r w:rsidRPr="0047566A">
        <w:rPr>
          <w:rFonts w:ascii="Courier New" w:eastAsia="Times New Roman" w:hAnsi="Courier New" w:cs="Courier New"/>
          <w:color w:val="C7C5D3"/>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47566A">
        <w:rPr>
          <w:rFonts w:ascii="Courier New" w:eastAsia="Times New Roman" w:hAnsi="Courier New" w:cs="Courier New"/>
          <w:color w:val="ABA8BD"/>
          <w:sz w:val="20"/>
          <w:szCs w:val="20"/>
        </w:rPr>
        <w: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gramStart"/>
      <w:r w:rsidRPr="0047566A">
        <w:rPr>
          <w:rFonts w:ascii="Courier New" w:eastAsia="Times New Roman" w:hAnsi="Courier New" w:cs="Courier New"/>
          <w:color w:val="ABA8BD"/>
          <w:sz w:val="20"/>
          <w:szCs w:val="20"/>
        </w:rPr>
        <w:t>&lt;!--</w:t>
      </w:r>
      <w:proofErr w:type="gramEnd"/>
      <w:r w:rsidRPr="0047566A">
        <w:rPr>
          <w:rFonts w:ascii="Courier New" w:eastAsia="Times New Roman" w:hAnsi="Courier New" w:cs="Courier New"/>
          <w:color w:val="ABA8BD"/>
          <w:sz w:val="20"/>
          <w:szCs w:val="20"/>
        </w:rPr>
        <w:t xml:space="preserve"> 100% HTML, Zero JavaScript loaded on the page! --&gt;</w:t>
      </w:r>
    </w:p>
    <w:p w:rsidR="0047566A" w:rsidRPr="0047566A" w:rsidRDefault="0047566A" w:rsidP="0047566A">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47566A">
        <w:rPr>
          <w:rFonts w:ascii="Courier New" w:eastAsia="Times New Roman" w:hAnsi="Courier New" w:cs="Courier New"/>
          <w:color w:val="C7C5D3"/>
          <w:sz w:val="20"/>
          <w:szCs w:val="20"/>
        </w:rPr>
        <w:t>&lt;</w:t>
      </w:r>
      <w:proofErr w:type="spellStart"/>
      <w:r w:rsidRPr="0047566A">
        <w:rPr>
          <w:rFonts w:ascii="Courier New" w:eastAsia="Times New Roman" w:hAnsi="Courier New" w:cs="Courier New"/>
          <w:color w:val="FFBD2E"/>
          <w:sz w:val="20"/>
          <w:szCs w:val="20"/>
        </w:rPr>
        <w:t>MyReactComponent</w:t>
      </w:r>
      <w:proofErr w:type="spellEnd"/>
      <w:r w:rsidRPr="0047566A">
        <w:rPr>
          <w:rFonts w:ascii="Courier New" w:eastAsia="Times New Roman" w:hAnsi="Courier New" w:cs="Courier New"/>
          <w:color w:val="D8DEE9"/>
          <w:sz w:val="20"/>
          <w:szCs w:val="20"/>
        </w:rPr>
        <w:t xml:space="preserve"> </w:t>
      </w:r>
      <w:r w:rsidRPr="0047566A">
        <w:rPr>
          <w:rFonts w:ascii="Courier New" w:eastAsia="Times New Roman" w:hAnsi="Courier New" w:cs="Courier New"/>
          <w:color w:val="C7C5D3"/>
          <w:sz w:val="20"/>
          <w:szCs w:val="20"/>
        </w:rPr>
        <w:t>/&gt;</w:t>
      </w:r>
    </w:p>
    <w:p w:rsidR="0047566A" w:rsidRPr="0047566A" w:rsidRDefault="0047566A"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7337B7" w:rsidRDefault="00B74BD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B74BD7">
        <w:rPr>
          <w:rFonts w:ascii="Segoe UI" w:hAnsi="Segoe UI" w:cs="Segoe UI"/>
          <w:color w:val="454257"/>
          <w:sz w:val="22"/>
          <w:shd w:val="clear" w:color="auto" w:fill="FDFEFF"/>
        </w:rPr>
        <w:t>But sometimes, client-side JavaScript is required for creating interactive UI. Instead of forcing your entire page to become an SPA-like JavaScript application, Astro asks you to create an island.</w:t>
      </w:r>
    </w:p>
    <w:p w:rsidR="00B74BD7" w:rsidRDefault="00B74BD7"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B74BD7" w:rsidRPr="00B74BD7" w:rsidRDefault="00B74BD7" w:rsidP="00B74BD7">
      <w:pPr>
        <w:rPr>
          <w:rFonts w:ascii="Times New Roman" w:eastAsia="Times New Roman" w:hAnsi="Times New Roman"/>
        </w:rPr>
      </w:pPr>
      <w:proofErr w:type="spellStart"/>
      <w:r w:rsidRPr="00B74BD7">
        <w:rPr>
          <w:rFonts w:ascii="Times New Roman" w:eastAsia="Times New Roman" w:hAnsi="Times New Roman"/>
        </w:rPr>
        <w:t>src</w:t>
      </w:r>
      <w:proofErr w:type="spellEnd"/>
      <w:r w:rsidRPr="00B74BD7">
        <w:rPr>
          <w:rFonts w:ascii="Times New Roman" w:eastAsia="Times New Roman" w:hAnsi="Times New Roman"/>
        </w:rPr>
        <w:t>/pages/</w:t>
      </w:r>
      <w:proofErr w:type="spellStart"/>
      <w:r w:rsidRPr="00B74BD7">
        <w:rPr>
          <w:rFonts w:ascii="Times New Roman" w:eastAsia="Times New Roman" w:hAnsi="Times New Roman"/>
        </w:rPr>
        <w:t>index.astro</w:t>
      </w:r>
      <w:proofErr w:type="spellEnd"/>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 Example: Use a dynamic React component on the page.</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proofErr w:type="gramStart"/>
      <w:r w:rsidRPr="00B74BD7">
        <w:rPr>
          <w:rFonts w:ascii="Courier New" w:eastAsia="Times New Roman" w:hAnsi="Courier New" w:cs="Courier New"/>
          <w:color w:val="FF657C"/>
          <w:sz w:val="20"/>
          <w:szCs w:val="20"/>
        </w:rPr>
        <w:t>import</w:t>
      </w:r>
      <w:proofErr w:type="gramEnd"/>
      <w:r w:rsidRPr="00B74BD7">
        <w:rPr>
          <w:rFonts w:ascii="Courier New" w:eastAsia="Times New Roman" w:hAnsi="Courier New" w:cs="Courier New"/>
          <w:color w:val="D8DEE9"/>
          <w:sz w:val="20"/>
          <w:szCs w:val="20"/>
        </w:rPr>
        <w:t xml:space="preserve"> </w:t>
      </w:r>
      <w:proofErr w:type="spellStart"/>
      <w:r w:rsidRPr="00B74BD7">
        <w:rPr>
          <w:rFonts w:ascii="Courier New" w:eastAsia="Times New Roman" w:hAnsi="Courier New" w:cs="Courier New"/>
          <w:color w:val="D8DEE9"/>
          <w:sz w:val="20"/>
          <w:szCs w:val="20"/>
        </w:rPr>
        <w:t>MyReactComponent</w:t>
      </w:r>
      <w:proofErr w:type="spellEnd"/>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FF657C"/>
          <w:sz w:val="20"/>
          <w:szCs w:val="20"/>
        </w:rPr>
        <w:t>from</w:t>
      </w:r>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16C082"/>
          <w:sz w:val="20"/>
          <w:szCs w:val="20"/>
        </w:rPr>
        <w:t>'../components/</w:t>
      </w:r>
      <w:proofErr w:type="spellStart"/>
      <w:r w:rsidRPr="00B74BD7">
        <w:rPr>
          <w:rFonts w:ascii="Courier New" w:eastAsia="Times New Roman" w:hAnsi="Courier New" w:cs="Courier New"/>
          <w:color w:val="16C082"/>
          <w:sz w:val="20"/>
          <w:szCs w:val="20"/>
        </w:rPr>
        <w:t>MyReactComponent.jsx</w:t>
      </w:r>
      <w:proofErr w:type="spellEnd"/>
      <w:r w:rsidRPr="00B74BD7">
        <w:rPr>
          <w:rFonts w:ascii="Courier New" w:eastAsia="Times New Roman" w:hAnsi="Courier New" w:cs="Courier New"/>
          <w:color w:val="16C082"/>
          <w:sz w:val="20"/>
          <w:szCs w:val="20"/>
        </w:rPr>
        <w:t>'</w:t>
      </w:r>
      <w:r w:rsidRPr="00B74BD7">
        <w:rPr>
          <w:rFonts w:ascii="Courier New" w:eastAsia="Times New Roman" w:hAnsi="Courier New" w:cs="Courier New"/>
          <w:color w:val="C7C5D3"/>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proofErr w:type="gramStart"/>
      <w:r w:rsidRPr="00B74BD7">
        <w:rPr>
          <w:rFonts w:ascii="Courier New" w:eastAsia="Times New Roman" w:hAnsi="Courier New" w:cs="Courier New"/>
          <w:color w:val="ABA8BD"/>
          <w:sz w:val="20"/>
          <w:szCs w:val="20"/>
        </w:rPr>
        <w:t>&lt;!--</w:t>
      </w:r>
      <w:proofErr w:type="gramEnd"/>
      <w:r w:rsidRPr="00B74BD7">
        <w:rPr>
          <w:rFonts w:ascii="Courier New" w:eastAsia="Times New Roman" w:hAnsi="Courier New" w:cs="Courier New"/>
          <w:color w:val="ABA8BD"/>
          <w:sz w:val="20"/>
          <w:szCs w:val="20"/>
        </w:rPr>
        <w:t xml:space="preserve"> This component is now interactive on the page! </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3E2E9"/>
          <w:sz w:val="20"/>
          <w:szCs w:val="20"/>
        </w:rPr>
      </w:pPr>
      <w:r w:rsidRPr="00B74BD7">
        <w:rPr>
          <w:rFonts w:ascii="Courier New" w:eastAsia="Times New Roman" w:hAnsi="Courier New" w:cs="Courier New"/>
          <w:color w:val="ABA8BD"/>
          <w:sz w:val="20"/>
          <w:szCs w:val="20"/>
        </w:rPr>
        <w:t xml:space="preserve">     The rest of your website remains static and zero JS. --&gt;</w:t>
      </w:r>
    </w:p>
    <w:p w:rsidR="00B74BD7" w:rsidRPr="00B74BD7" w:rsidRDefault="00B74BD7" w:rsidP="00B74BD7">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E3E2E9"/>
          <w:sz w:val="20"/>
          <w:szCs w:val="20"/>
        </w:rPr>
      </w:pPr>
      <w:r w:rsidRPr="00B74BD7">
        <w:rPr>
          <w:rFonts w:ascii="Courier New" w:eastAsia="Times New Roman" w:hAnsi="Courier New" w:cs="Courier New"/>
          <w:color w:val="C7C5D3"/>
          <w:sz w:val="20"/>
          <w:szCs w:val="20"/>
        </w:rPr>
        <w:t>&lt;</w:t>
      </w:r>
      <w:proofErr w:type="spellStart"/>
      <w:r w:rsidRPr="00B74BD7">
        <w:rPr>
          <w:rFonts w:ascii="Courier New" w:eastAsia="Times New Roman" w:hAnsi="Courier New" w:cs="Courier New"/>
          <w:color w:val="FFBD2E"/>
          <w:sz w:val="20"/>
          <w:szCs w:val="20"/>
        </w:rPr>
        <w:t>MyReactComponent</w:t>
      </w:r>
      <w:proofErr w:type="spellEnd"/>
      <w:r w:rsidRPr="00B74BD7">
        <w:rPr>
          <w:rFonts w:ascii="Courier New" w:eastAsia="Times New Roman" w:hAnsi="Courier New" w:cs="Courier New"/>
          <w:color w:val="D8DEE9"/>
          <w:sz w:val="20"/>
          <w:szCs w:val="20"/>
        </w:rPr>
        <w:t xml:space="preserve"> </w:t>
      </w:r>
      <w:proofErr w:type="spellStart"/>
      <w:ins w:id="0" w:author="Unknown">
        <w:r w:rsidRPr="00B74BD7">
          <w:rPr>
            <w:rFonts w:ascii="Courier New" w:eastAsia="Times New Roman" w:hAnsi="Courier New" w:cs="Courier New"/>
            <w:color w:val="FFBD2E"/>
            <w:sz w:val="20"/>
            <w:szCs w:val="20"/>
          </w:rPr>
          <w:t>client</w:t>
        </w:r>
        <w:proofErr w:type="gramStart"/>
        <w:r w:rsidRPr="00B74BD7">
          <w:rPr>
            <w:rFonts w:ascii="Courier New" w:eastAsia="Times New Roman" w:hAnsi="Courier New" w:cs="Courier New"/>
            <w:color w:val="FFBD2E"/>
            <w:sz w:val="20"/>
            <w:szCs w:val="20"/>
          </w:rPr>
          <w:t>:load</w:t>
        </w:r>
      </w:ins>
      <w:proofErr w:type="spellEnd"/>
      <w:proofErr w:type="gramEnd"/>
      <w:r w:rsidRPr="00B74BD7">
        <w:rPr>
          <w:rFonts w:ascii="Courier New" w:eastAsia="Times New Roman" w:hAnsi="Courier New" w:cs="Courier New"/>
          <w:color w:val="D8DEE9"/>
          <w:sz w:val="20"/>
          <w:szCs w:val="20"/>
        </w:rPr>
        <w:t xml:space="preserve"> </w:t>
      </w:r>
      <w:r w:rsidRPr="00B74BD7">
        <w:rPr>
          <w:rFonts w:ascii="Courier New" w:eastAsia="Times New Roman" w:hAnsi="Courier New" w:cs="Courier New"/>
          <w:color w:val="C7C5D3"/>
          <w:sz w:val="20"/>
          <w:szCs w:val="20"/>
        </w:rPr>
        <w:t>/&gt;</w:t>
      </w:r>
    </w:p>
    <w:p w:rsidR="00B74BD7" w:rsidRPr="00B74BD7" w:rsidRDefault="00B74BD7"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7337B7" w:rsidRDefault="002F211A" w:rsidP="00C15FEB">
      <w:pPr>
        <w:pStyle w:val="NormalWeb"/>
        <w:shd w:val="clear" w:color="auto" w:fill="FDFEFF"/>
        <w:spacing w:before="0" w:beforeAutospacing="0" w:after="0" w:afterAutospacing="0"/>
        <w:rPr>
          <w:rFonts w:ascii="Segoe UI" w:hAnsi="Segoe UI" w:cs="Segoe UI"/>
          <w:color w:val="454257"/>
          <w:shd w:val="clear" w:color="auto" w:fill="FDFEFF"/>
        </w:rPr>
      </w:pPr>
      <w:r w:rsidRPr="002F211A">
        <w:rPr>
          <w:rFonts w:ascii="Segoe UI" w:hAnsi="Segoe UI" w:cs="Segoe UI"/>
          <w:color w:val="454257"/>
          <w:sz w:val="22"/>
          <w:shd w:val="clear" w:color="auto" w:fill="FDFEFF"/>
        </w:rPr>
        <w:t>With Astro Islands, the vast majority of your site remains pure, lightweight HTML and CSS. In the example above, you have just added a single, isolated </w:t>
      </w:r>
      <w:r w:rsidRPr="002F211A">
        <w:rPr>
          <w:rStyle w:val="Strong"/>
          <w:rFonts w:ascii="Segoe UI" w:eastAsiaTheme="majorEastAsia" w:hAnsi="Segoe UI" w:cs="Segoe UI"/>
          <w:color w:val="454257"/>
          <w:sz w:val="22"/>
          <w:shd w:val="clear" w:color="auto" w:fill="FDFEFF"/>
        </w:rPr>
        <w:t>island of interactivity</w:t>
      </w:r>
      <w:r w:rsidRPr="002F211A">
        <w:rPr>
          <w:rFonts w:ascii="Segoe UI" w:hAnsi="Segoe UI" w:cs="Segoe UI"/>
          <w:color w:val="454257"/>
          <w:sz w:val="22"/>
          <w:shd w:val="clear" w:color="auto" w:fill="FDFEFF"/>
        </w:rPr>
        <w:t> without also changing the rest of the page</w:t>
      </w:r>
      <w:r>
        <w:rPr>
          <w:rFonts w:ascii="Segoe UI" w:hAnsi="Segoe UI" w:cs="Segoe UI"/>
          <w:color w:val="454257"/>
          <w:shd w:val="clear" w:color="auto" w:fill="FDFEFF"/>
        </w:rPr>
        <w:t>.</w:t>
      </w:r>
    </w:p>
    <w:p w:rsidR="00CF3A22" w:rsidRDefault="00CF3A22"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CF3A22" w:rsidRDefault="00CF3A22" w:rsidP="00CF3A22">
      <w:pPr>
        <w:pStyle w:val="Heading2"/>
        <w:shd w:val="clear" w:color="auto" w:fill="171424"/>
        <w:spacing w:before="0" w:after="0"/>
        <w:rPr>
          <w:rFonts w:ascii="Segoe UI" w:hAnsi="Segoe UI" w:cs="Segoe UI"/>
          <w:color w:val="E3E2E9"/>
        </w:rPr>
      </w:pPr>
      <w:r>
        <w:rPr>
          <w:rFonts w:ascii="Segoe UI" w:hAnsi="Segoe UI" w:cs="Segoe UI"/>
          <w:color w:val="E3E2E9"/>
        </w:rPr>
        <w:t>What are the benefits of Islands?</w:t>
      </w: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CF3A22">
        <w:rPr>
          <w:rFonts w:ascii="Segoe UI" w:hAnsi="Segoe UI" w:cs="Segoe UI"/>
          <w:color w:val="454257"/>
          <w:sz w:val="22"/>
          <w:shd w:val="clear" w:color="auto" w:fill="FDFEFF"/>
        </w:rPr>
        <w:t xml:space="preserve">The most obvious benefit to building with Astro Islands is </w:t>
      </w:r>
      <w:r w:rsidRPr="009B7A57">
        <w:rPr>
          <w:rFonts w:ascii="Segoe UI" w:hAnsi="Segoe UI" w:cs="Segoe UI"/>
          <w:b/>
          <w:i/>
          <w:color w:val="454257"/>
          <w:sz w:val="22"/>
          <w:u w:val="single"/>
          <w:shd w:val="clear" w:color="auto" w:fill="FDFEFF"/>
        </w:rPr>
        <w:t>performance</w:t>
      </w:r>
      <w:r w:rsidRPr="00CF3A22">
        <w:rPr>
          <w:rFonts w:ascii="Segoe UI" w:hAnsi="Segoe UI" w:cs="Segoe UI"/>
          <w:color w:val="454257"/>
          <w:sz w:val="22"/>
          <w:shd w:val="clear" w:color="auto" w:fill="FDFEFF"/>
        </w:rPr>
        <w:t>: the majority of your website is converted to fast, static HTML and JavaScript is only loaded for the individual components that need it. JavaScript is one of the slowest assets that you can load per-byte, so every byte counts.</w:t>
      </w: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p>
    <w:p w:rsidR="00CF3A22" w:rsidRPr="00CF3A22" w:rsidRDefault="00CF3A22"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CF3A22">
        <w:rPr>
          <w:rFonts w:ascii="Segoe UI" w:hAnsi="Segoe UI" w:cs="Segoe UI"/>
          <w:color w:val="454257"/>
          <w:sz w:val="22"/>
          <w:shd w:val="clear" w:color="auto" w:fill="FDFEFF"/>
        </w:rPr>
        <w:t xml:space="preserve">Another benefit is </w:t>
      </w:r>
      <w:r w:rsidRPr="009B7A57">
        <w:rPr>
          <w:rFonts w:ascii="Segoe UI" w:hAnsi="Segoe UI" w:cs="Segoe UI"/>
          <w:b/>
          <w:i/>
          <w:color w:val="454257"/>
          <w:sz w:val="22"/>
          <w:u w:val="single"/>
          <w:shd w:val="clear" w:color="auto" w:fill="FDFEFF"/>
        </w:rPr>
        <w:t>parallel loading</w:t>
      </w:r>
      <w:r w:rsidRPr="00CF3A22">
        <w:rPr>
          <w:rFonts w:ascii="Segoe UI" w:hAnsi="Segoe UI" w:cs="Segoe UI"/>
          <w:color w:val="454257"/>
          <w:sz w:val="22"/>
          <w:shd w:val="clear" w:color="auto" w:fill="FDFEFF"/>
        </w:rPr>
        <w:t>. In the example illustration above, the low-priority “image carousel” island doesn’t need to block the high-priority “header” island</w:t>
      </w:r>
    </w:p>
    <w:p w:rsidR="00CF3A22" w:rsidRPr="00CF3A22" w:rsidRDefault="00CF3A22" w:rsidP="00CF3A22">
      <w:pPr>
        <w:pStyle w:val="NormalWeb"/>
        <w:shd w:val="clear" w:color="auto" w:fill="FDFEFF"/>
        <w:rPr>
          <w:rFonts w:ascii="Segoe UI" w:hAnsi="Segoe UI" w:cs="Segoe UI"/>
          <w:sz w:val="22"/>
        </w:rPr>
      </w:pPr>
      <w:r w:rsidRPr="00CF3A22">
        <w:rPr>
          <w:rFonts w:ascii="Segoe UI" w:hAnsi="Segoe UI" w:cs="Segoe UI"/>
          <w:sz w:val="22"/>
        </w:rPr>
        <w:t>In Astro, it’s up to you as the developer to explicitly tell Astro which components on the page need to also run in the browser. Astro will only hydrate exactly what’s needed on the page and leave the rest of your site as static HTML.</w:t>
      </w:r>
    </w:p>
    <w:p w:rsidR="00CF3A22" w:rsidRDefault="00CF3A22" w:rsidP="00CF3A22">
      <w:pPr>
        <w:pStyle w:val="NormalWeb"/>
        <w:shd w:val="clear" w:color="auto" w:fill="FDFEFF"/>
        <w:spacing w:before="0" w:after="0"/>
        <w:rPr>
          <w:rStyle w:val="Strong"/>
          <w:rFonts w:ascii="Segoe UI" w:eastAsiaTheme="majorEastAsia" w:hAnsi="Segoe UI" w:cs="Segoe UI"/>
          <w:sz w:val="22"/>
        </w:rPr>
      </w:pPr>
      <w:r w:rsidRPr="00CF3A22">
        <w:rPr>
          <w:rStyle w:val="Strong"/>
          <w:rFonts w:ascii="Segoe UI" w:eastAsiaTheme="majorEastAsia" w:hAnsi="Segoe UI" w:cs="Segoe UI"/>
          <w:sz w:val="22"/>
        </w:rPr>
        <w:t>Islands are the secret to Astro’s fast-by-default performance story!</w:t>
      </w:r>
    </w:p>
    <w:p w:rsidR="00B36768" w:rsidRDefault="00B36768" w:rsidP="00CF3A22">
      <w:pPr>
        <w:pStyle w:val="NormalWeb"/>
        <w:shd w:val="clear" w:color="auto" w:fill="FDFEFF"/>
        <w:spacing w:before="0" w:after="0"/>
        <w:rPr>
          <w:rStyle w:val="Strong"/>
          <w:rFonts w:ascii="Segoe UI" w:eastAsiaTheme="majorEastAsia" w:hAnsi="Segoe UI" w:cs="Segoe UI"/>
          <w:sz w:val="22"/>
        </w:rPr>
      </w:pPr>
    </w:p>
    <w:p w:rsidR="00B36768" w:rsidRPr="00CF3A22" w:rsidRDefault="00B36768" w:rsidP="00CF3A22">
      <w:pPr>
        <w:pStyle w:val="NormalWeb"/>
        <w:shd w:val="clear" w:color="auto" w:fill="FDFEFF"/>
        <w:spacing w:before="0" w:after="0"/>
        <w:rPr>
          <w:rFonts w:ascii="Segoe UI" w:hAnsi="Segoe UI" w:cs="Segoe UI"/>
          <w:sz w:val="22"/>
        </w:rPr>
      </w:pPr>
    </w:p>
    <w:p w:rsidR="000205A6" w:rsidRDefault="000205A6" w:rsidP="000205A6">
      <w:pPr>
        <w:pStyle w:val="Heading1"/>
        <w:shd w:val="clear" w:color="auto" w:fill="171424"/>
        <w:rPr>
          <w:rFonts w:ascii="Segoe UI" w:hAnsi="Segoe UI" w:cs="Segoe UI"/>
          <w:color w:val="E3E2E9"/>
        </w:rPr>
      </w:pPr>
      <w:r>
        <w:rPr>
          <w:rFonts w:ascii="Segoe UI" w:hAnsi="Segoe UI" w:cs="Segoe UI"/>
          <w:color w:val="E3E2E9"/>
        </w:rPr>
        <w:lastRenderedPageBreak/>
        <w:t>Project Structure</w:t>
      </w:r>
    </w:p>
    <w:p w:rsidR="00D56D9A" w:rsidRDefault="00D56D9A" w:rsidP="002F5683">
      <w:pPr>
        <w:pStyle w:val="Heading3"/>
        <w:shd w:val="clear" w:color="auto" w:fill="FDFEFF"/>
        <w:spacing w:before="0" w:after="0"/>
        <w:rPr>
          <w:rFonts w:ascii="Segoe UI" w:hAnsi="Segoe UI" w:cs="Segoe UI"/>
          <w:color w:val="17161D"/>
          <w:sz w:val="24"/>
        </w:rPr>
      </w:pPr>
    </w:p>
    <w:p w:rsidR="002F5683" w:rsidRPr="00D56D9A" w:rsidRDefault="002F5683" w:rsidP="002F5683">
      <w:pPr>
        <w:pStyle w:val="Heading3"/>
        <w:shd w:val="clear" w:color="auto" w:fill="FDFEFF"/>
        <w:spacing w:before="0" w:after="0"/>
        <w:rPr>
          <w:rFonts w:ascii="Segoe UI" w:hAnsi="Segoe UI" w:cs="Segoe UI"/>
          <w:color w:val="17161D"/>
          <w:sz w:val="22"/>
          <w:szCs w:val="22"/>
        </w:rPr>
      </w:pPr>
      <w:r w:rsidRPr="00D56D9A">
        <w:rPr>
          <w:rFonts w:ascii="Segoe UI" w:hAnsi="Segoe UI" w:cs="Segoe UI"/>
          <w:color w:val="17161D"/>
          <w:sz w:val="22"/>
          <w:szCs w:val="22"/>
        </w:rPr>
        <w:t>Example Project Tree</w:t>
      </w:r>
    </w:p>
    <w:p w:rsidR="002F5683" w:rsidRPr="00D56D9A" w:rsidRDefault="002F5683" w:rsidP="002F5683">
      <w:pPr>
        <w:pStyle w:val="NormalWeb"/>
        <w:shd w:val="clear" w:color="auto" w:fill="FDFEFF"/>
        <w:spacing w:before="0" w:beforeAutospacing="0" w:after="0" w:afterAutospacing="0"/>
        <w:rPr>
          <w:rFonts w:ascii="Segoe UI" w:hAnsi="Segoe UI" w:cs="Segoe UI"/>
          <w:sz w:val="22"/>
          <w:szCs w:val="22"/>
        </w:rPr>
      </w:pPr>
      <w:r w:rsidRPr="00D56D9A">
        <w:rPr>
          <w:rFonts w:ascii="Segoe UI" w:hAnsi="Segoe UI" w:cs="Segoe UI"/>
          <w:sz w:val="22"/>
          <w:szCs w:val="22"/>
        </w:rPr>
        <w:t>A common Astro project directory might look like this:</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spellStart"/>
      <w:proofErr w:type="gramStart"/>
      <w:r>
        <w:rPr>
          <w:rStyle w:val="line"/>
          <w:color w:val="D8DEE9"/>
        </w:rPr>
        <w:t>src</w:t>
      </w:r>
      <w:proofErr w:type="spellEnd"/>
      <w:proofErr w:type="gramEnd"/>
      <w:r>
        <w:rPr>
          <w:rStyle w:val="line"/>
          <w:color w:val="D8DEE9"/>
        </w:rPr>
        <w:t>/</w:t>
      </w:r>
    </w:p>
    <w:p w:rsidR="002F5683" w:rsidRDefault="002F5683" w:rsidP="002F5683">
      <w:pPr>
        <w:pStyle w:val="HTMLPreformatted"/>
        <w:shd w:val="clear" w:color="auto" w:fill="312749"/>
        <w:rPr>
          <w:rStyle w:val="HTMLCode"/>
          <w:rFonts w:eastAsiaTheme="majorEastAsia"/>
        </w:rPr>
      </w:pPr>
      <w:r>
        <w:rPr>
          <w:rStyle w:val="line"/>
          <w:color w:val="D8DEE9"/>
        </w:rPr>
        <w:t>│   ├── components/</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Header.astro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Button.jsx</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layouts/</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PostLayout.astro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pages/</w:t>
      </w:r>
    </w:p>
    <w:p w:rsidR="002F5683" w:rsidRDefault="002F5683" w:rsidP="002F5683">
      <w:pPr>
        <w:pStyle w:val="HTMLPreformatted"/>
        <w:shd w:val="clear" w:color="auto" w:fill="312749"/>
        <w:rPr>
          <w:rStyle w:val="HTMLCode"/>
          <w:rFonts w:eastAsiaTheme="majorEastAsia"/>
        </w:rPr>
      </w:pPr>
      <w:r>
        <w:rPr>
          <w:rStyle w:val="line"/>
          <w:color w:val="D8DEE9"/>
        </w:rPr>
        <w:t>│   │   ├── posts/</w:t>
      </w:r>
    </w:p>
    <w:p w:rsidR="002F5683" w:rsidRDefault="002F5683" w:rsidP="002F5683">
      <w:pPr>
        <w:pStyle w:val="HTMLPreformatted"/>
        <w:shd w:val="clear" w:color="auto" w:fill="312749"/>
        <w:rPr>
          <w:rStyle w:val="HTMLCode"/>
          <w:rFonts w:eastAsiaTheme="majorEastAsia"/>
        </w:rPr>
      </w:pPr>
      <w:r>
        <w:rPr>
          <w:rStyle w:val="line"/>
          <w:color w:val="D8DEE9"/>
        </w:rPr>
        <w:t>│   │   │   ├── post1.md</w:t>
      </w:r>
    </w:p>
    <w:p w:rsidR="002F5683" w:rsidRDefault="002F5683" w:rsidP="002F5683">
      <w:pPr>
        <w:pStyle w:val="HTMLPreformatted"/>
        <w:shd w:val="clear" w:color="auto" w:fill="312749"/>
        <w:rPr>
          <w:rStyle w:val="HTMLCode"/>
          <w:rFonts w:eastAsiaTheme="majorEastAsia"/>
        </w:rPr>
      </w:pPr>
      <w:r>
        <w:rPr>
          <w:rStyle w:val="line"/>
          <w:color w:val="D8DEE9"/>
        </w:rPr>
        <w:t>│   │   │   ├── post2.md</w:t>
      </w:r>
    </w:p>
    <w:p w:rsidR="002F5683" w:rsidRDefault="002F5683" w:rsidP="002F5683">
      <w:pPr>
        <w:pStyle w:val="HTMLPreformatted"/>
        <w:shd w:val="clear" w:color="auto" w:fill="312749"/>
        <w:rPr>
          <w:rStyle w:val="HTMLCode"/>
          <w:rFonts w:eastAsiaTheme="majorEastAsia"/>
        </w:rPr>
      </w:pPr>
      <w:r>
        <w:rPr>
          <w:rStyle w:val="line"/>
          <w:color w:val="D8DEE9"/>
        </w:rPr>
        <w:t>│   │   │   └── post3.md</w:t>
      </w:r>
    </w:p>
    <w:p w:rsidR="002F5683" w:rsidRDefault="002F5683" w:rsidP="002F5683">
      <w:pPr>
        <w:pStyle w:val="HTMLPreformatted"/>
        <w:shd w:val="clear" w:color="auto" w:fill="312749"/>
        <w:rPr>
          <w:rStyle w:val="HTMLCode"/>
          <w:rFonts w:eastAsiaTheme="majorEastAsia"/>
        </w:rPr>
      </w:pPr>
      <w:r>
        <w:rPr>
          <w:rStyle w:val="line"/>
          <w:color w:val="D8DEE9"/>
        </w:rPr>
        <w:t xml:space="preserve">│   │   └── </w:t>
      </w:r>
      <w:proofErr w:type="spellStart"/>
      <w:r>
        <w:rPr>
          <w:rStyle w:val="line"/>
          <w:color w:val="D8DEE9"/>
        </w:rPr>
        <w:t>index.astro</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styles/</w:t>
      </w:r>
    </w:p>
    <w:p w:rsidR="002F5683" w:rsidRDefault="002F5683" w:rsidP="002F5683">
      <w:pPr>
        <w:pStyle w:val="HTMLPreformatted"/>
        <w:shd w:val="clear" w:color="auto" w:fill="312749"/>
        <w:rPr>
          <w:rStyle w:val="HTMLCode"/>
          <w:rFonts w:eastAsiaTheme="majorEastAsia"/>
        </w:rPr>
      </w:pPr>
      <w:r>
        <w:rPr>
          <w:rStyle w:val="line"/>
          <w:color w:val="D8DEE9"/>
        </w:rPr>
        <w:t>│       └-─ global.css</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gramStart"/>
      <w:r>
        <w:rPr>
          <w:rStyle w:val="line"/>
          <w:color w:val="D8DEE9"/>
        </w:rPr>
        <w:t>public</w:t>
      </w:r>
      <w:proofErr w:type="gramEnd"/>
      <w:r>
        <w:rPr>
          <w:rStyle w:val="line"/>
          <w:color w:val="D8DEE9"/>
        </w:rPr>
        <w:t>/</w:t>
      </w:r>
    </w:p>
    <w:p w:rsidR="002F5683" w:rsidRDefault="002F5683" w:rsidP="002F5683">
      <w:pPr>
        <w:pStyle w:val="HTMLPreformatted"/>
        <w:shd w:val="clear" w:color="auto" w:fill="312749"/>
        <w:rPr>
          <w:rStyle w:val="HTMLCode"/>
          <w:rFonts w:eastAsiaTheme="majorEastAsia"/>
        </w:rPr>
      </w:pPr>
      <w:r>
        <w:rPr>
          <w:rStyle w:val="line"/>
          <w:color w:val="D8DEE9"/>
        </w:rPr>
        <w:t>│   ├── robots.txt</w:t>
      </w:r>
    </w:p>
    <w:p w:rsidR="002F5683" w:rsidRDefault="002F5683" w:rsidP="002F5683">
      <w:pPr>
        <w:pStyle w:val="HTMLPreformatted"/>
        <w:shd w:val="clear" w:color="auto" w:fill="312749"/>
        <w:rPr>
          <w:rStyle w:val="HTMLCode"/>
          <w:rFonts w:eastAsiaTheme="majorEastAsia"/>
        </w:rPr>
      </w:pPr>
      <w:r>
        <w:rPr>
          <w:rStyle w:val="line"/>
          <w:color w:val="D8DEE9"/>
        </w:rPr>
        <w:t xml:space="preserve">│   ├── </w:t>
      </w:r>
      <w:proofErr w:type="spellStart"/>
      <w:r>
        <w:rPr>
          <w:rStyle w:val="line"/>
          <w:color w:val="D8DEE9"/>
        </w:rPr>
        <w:t>favicon.svg</w:t>
      </w:r>
      <w:proofErr w:type="spellEnd"/>
    </w:p>
    <w:p w:rsidR="002F5683" w:rsidRDefault="002F5683" w:rsidP="002F5683">
      <w:pPr>
        <w:pStyle w:val="HTMLPreformatted"/>
        <w:shd w:val="clear" w:color="auto" w:fill="312749"/>
        <w:rPr>
          <w:rStyle w:val="HTMLCode"/>
          <w:rFonts w:eastAsiaTheme="majorEastAsia"/>
        </w:rPr>
      </w:pPr>
      <w:r>
        <w:rPr>
          <w:rStyle w:val="line"/>
          <w:color w:val="D8DEE9"/>
        </w:rPr>
        <w:t>│   └-─ social-image.png</w:t>
      </w:r>
    </w:p>
    <w:p w:rsidR="002F5683" w:rsidRDefault="002F5683" w:rsidP="002F5683">
      <w:pPr>
        <w:pStyle w:val="HTMLPreformatted"/>
        <w:shd w:val="clear" w:color="auto" w:fill="312749"/>
        <w:rPr>
          <w:rStyle w:val="HTMLCode"/>
          <w:rFonts w:eastAsiaTheme="majorEastAsia"/>
        </w:rPr>
      </w:pPr>
      <w:r>
        <w:rPr>
          <w:rStyle w:val="line"/>
          <w:color w:val="D8DEE9"/>
        </w:rPr>
        <w:t xml:space="preserve">├── </w:t>
      </w:r>
      <w:proofErr w:type="spellStart"/>
      <w:r>
        <w:rPr>
          <w:rStyle w:val="line"/>
          <w:color w:val="D8DEE9"/>
        </w:rPr>
        <w:t>astro.config.mjs</w:t>
      </w:r>
      <w:proofErr w:type="spellEnd"/>
    </w:p>
    <w:p w:rsidR="002F5683" w:rsidRDefault="002F5683" w:rsidP="002F5683">
      <w:pPr>
        <w:pStyle w:val="HTMLPreformatted"/>
        <w:shd w:val="clear" w:color="auto" w:fill="312749"/>
        <w:rPr>
          <w:rFonts w:ascii="var(--font-mono)" w:hAnsi="var(--font-mono)"/>
        </w:rPr>
      </w:pPr>
      <w:r>
        <w:rPr>
          <w:rStyle w:val="line"/>
          <w:color w:val="D8DEE9"/>
        </w:rPr>
        <w:t xml:space="preserve">└── </w:t>
      </w:r>
      <w:proofErr w:type="spellStart"/>
      <w:r>
        <w:rPr>
          <w:rStyle w:val="line"/>
          <w:color w:val="D8DEE9"/>
        </w:rPr>
        <w:t>package.json</w:t>
      </w:r>
      <w:proofErr w:type="spellEnd"/>
    </w:p>
    <w:p w:rsidR="00CF3A22" w:rsidRDefault="00CF3A22"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0205A6" w:rsidRPr="00B74BD7" w:rsidRDefault="000205A6" w:rsidP="00C15FEB">
      <w:pPr>
        <w:pStyle w:val="NormalWeb"/>
        <w:shd w:val="clear" w:color="auto" w:fill="FDFEFF"/>
        <w:spacing w:before="0" w:beforeAutospacing="0" w:after="0" w:afterAutospacing="0"/>
        <w:rPr>
          <w:rFonts w:ascii="Segoe UI" w:hAnsi="Segoe UI" w:cs="Segoe UI"/>
          <w:color w:val="454257"/>
          <w:sz w:val="20"/>
          <w:shd w:val="clear" w:color="auto" w:fill="FDFEFF"/>
        </w:rPr>
      </w:pPr>
    </w:p>
    <w:p w:rsidR="00554910" w:rsidRDefault="00554910" w:rsidP="00554910">
      <w:pPr>
        <w:pStyle w:val="Heading1"/>
        <w:shd w:val="clear" w:color="auto" w:fill="171424"/>
        <w:rPr>
          <w:rFonts w:ascii="Segoe UI" w:hAnsi="Segoe UI" w:cs="Segoe UI"/>
          <w:color w:val="E3E2E9"/>
        </w:rPr>
      </w:pPr>
      <w:r>
        <w:rPr>
          <w:rFonts w:ascii="Segoe UI" w:hAnsi="Segoe UI" w:cs="Segoe UI"/>
          <w:color w:val="E3E2E9"/>
        </w:rPr>
        <w:t>Components</w:t>
      </w:r>
    </w:p>
    <w:p w:rsidR="009F31D9" w:rsidRDefault="00B41496"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FD515A">
        <w:rPr>
          <w:rFonts w:ascii="Segoe UI" w:hAnsi="Segoe UI" w:cs="Segoe UI"/>
          <w:color w:val="454257"/>
          <w:sz w:val="22"/>
          <w:shd w:val="clear" w:color="auto" w:fill="FDFEFF"/>
        </w:rPr>
        <w:t>The most important thing to know about Astro components is that they </w:t>
      </w:r>
      <w:r w:rsidRPr="00FD515A">
        <w:rPr>
          <w:rStyle w:val="Strong"/>
          <w:rFonts w:ascii="Segoe UI" w:eastAsiaTheme="majorEastAsia" w:hAnsi="Segoe UI" w:cs="Segoe UI"/>
          <w:color w:val="454257"/>
          <w:sz w:val="22"/>
          <w:shd w:val="clear" w:color="auto" w:fill="FDFEFF"/>
        </w:rPr>
        <w:t>render to HTML during your build.</w:t>
      </w:r>
      <w:r w:rsidRPr="00FD515A">
        <w:rPr>
          <w:rFonts w:ascii="Segoe UI" w:hAnsi="Segoe UI" w:cs="Segoe UI"/>
          <w:color w:val="454257"/>
          <w:sz w:val="22"/>
          <w:shd w:val="clear" w:color="auto" w:fill="FDFEFF"/>
        </w:rPr>
        <w:t> Even if you run JavaScript code inside of your components, it will all run ahead of time, stripped from the final page that you send to your users. The result is a faster site, with zero JavaScript footprint added by default.</w:t>
      </w:r>
    </w:p>
    <w:p w:rsidR="00881EE7" w:rsidRDefault="00881EE7" w:rsidP="00C15FEB">
      <w:pPr>
        <w:pStyle w:val="NormalWeb"/>
        <w:shd w:val="clear" w:color="auto" w:fill="FDFEFF"/>
        <w:spacing w:before="0" w:beforeAutospacing="0" w:after="0" w:afterAutospacing="0"/>
        <w:rPr>
          <w:rFonts w:ascii="Segoe UI" w:hAnsi="Segoe UI" w:cs="Segoe UI"/>
          <w:sz w:val="22"/>
        </w:rPr>
      </w:pPr>
    </w:p>
    <w:p w:rsidR="00B41496" w:rsidRDefault="00B41496" w:rsidP="00B41496">
      <w:pPr>
        <w:pStyle w:val="Heading2"/>
        <w:shd w:val="clear" w:color="auto" w:fill="171424"/>
        <w:spacing w:before="0" w:after="0"/>
        <w:rPr>
          <w:rFonts w:ascii="Segoe UI" w:hAnsi="Segoe UI" w:cs="Segoe UI"/>
          <w:color w:val="E3E2E9"/>
        </w:rPr>
      </w:pPr>
      <w:r>
        <w:rPr>
          <w:rFonts w:ascii="Segoe UI" w:hAnsi="Segoe UI" w:cs="Segoe UI"/>
          <w:color w:val="E3E2E9"/>
        </w:rPr>
        <w:t>Component Structure</w:t>
      </w:r>
    </w:p>
    <w:p w:rsidR="00B41496" w:rsidRPr="00FD515A" w:rsidRDefault="00B41496" w:rsidP="00C15FEB">
      <w:pPr>
        <w:pStyle w:val="NormalWeb"/>
        <w:shd w:val="clear" w:color="auto" w:fill="FDFEFF"/>
        <w:spacing w:before="0" w:beforeAutospacing="0" w:after="0" w:afterAutospacing="0"/>
        <w:rPr>
          <w:rFonts w:ascii="Segoe UI" w:hAnsi="Segoe UI" w:cs="Segoe UI"/>
          <w:color w:val="454257"/>
          <w:sz w:val="22"/>
          <w:shd w:val="clear" w:color="auto" w:fill="FDFEFF"/>
        </w:rPr>
      </w:pPr>
      <w:r w:rsidRPr="00FD515A">
        <w:rPr>
          <w:rFonts w:ascii="Segoe UI" w:hAnsi="Segoe UI" w:cs="Segoe UI"/>
          <w:color w:val="454257"/>
          <w:sz w:val="22"/>
          <w:shd w:val="clear" w:color="auto" w:fill="FDFEFF"/>
        </w:rPr>
        <w:t>An Astro component is made up of two main parts: the </w:t>
      </w:r>
      <w:r w:rsidRPr="00FD515A">
        <w:rPr>
          <w:rStyle w:val="Strong"/>
          <w:rFonts w:ascii="Segoe UI" w:eastAsiaTheme="majorEastAsia" w:hAnsi="Segoe UI" w:cs="Segoe UI"/>
          <w:color w:val="454257"/>
          <w:sz w:val="22"/>
          <w:shd w:val="clear" w:color="auto" w:fill="FDFEFF"/>
        </w:rPr>
        <w:t>Component Script</w:t>
      </w:r>
      <w:r w:rsidRPr="00FD515A">
        <w:rPr>
          <w:rFonts w:ascii="Segoe UI" w:hAnsi="Segoe UI" w:cs="Segoe UI"/>
          <w:color w:val="454257"/>
          <w:sz w:val="22"/>
          <w:shd w:val="clear" w:color="auto" w:fill="FDFEFF"/>
        </w:rPr>
        <w:t> and the </w:t>
      </w:r>
      <w:r w:rsidRPr="00FD515A">
        <w:rPr>
          <w:rStyle w:val="Strong"/>
          <w:rFonts w:ascii="Segoe UI" w:eastAsiaTheme="majorEastAsia" w:hAnsi="Segoe UI" w:cs="Segoe UI"/>
          <w:color w:val="454257"/>
          <w:sz w:val="22"/>
          <w:shd w:val="clear" w:color="auto" w:fill="FDFEFF"/>
        </w:rPr>
        <w:t>Component Template</w:t>
      </w:r>
      <w:r w:rsidRPr="00FD515A">
        <w:rPr>
          <w:rFonts w:ascii="Segoe UI" w:hAnsi="Segoe UI" w:cs="Segoe UI"/>
          <w:color w:val="454257"/>
          <w:sz w:val="22"/>
          <w:shd w:val="clear" w:color="auto" w:fill="FDFEFF"/>
        </w:rPr>
        <w:t>.</w:t>
      </w:r>
    </w:p>
    <w:p w:rsidR="00FD515A" w:rsidRDefault="00FD515A" w:rsidP="00C15FEB">
      <w:pPr>
        <w:pStyle w:val="NormalWeb"/>
        <w:shd w:val="clear" w:color="auto" w:fill="FDFEFF"/>
        <w:spacing w:before="0" w:beforeAutospacing="0" w:after="0" w:afterAutospacing="0"/>
        <w:rPr>
          <w:rFonts w:ascii="Segoe UI" w:hAnsi="Segoe UI" w:cs="Segoe UI"/>
          <w:color w:val="454257"/>
          <w:shd w:val="clear" w:color="auto" w:fill="FDFEFF"/>
        </w:rPr>
      </w:pPr>
    </w:p>
    <w:p w:rsidR="00B41496" w:rsidRPr="00B41496" w:rsidRDefault="00B41496" w:rsidP="00B41496">
      <w:pPr>
        <w:rPr>
          <w:rFonts w:ascii="Times New Roman" w:eastAsia="Times New Roman" w:hAnsi="Times New Roman"/>
        </w:rPr>
      </w:pPr>
      <w:proofErr w:type="spellStart"/>
      <w:r w:rsidRPr="00B41496">
        <w:rPr>
          <w:rFonts w:ascii="Times New Roman" w:eastAsia="Times New Roman" w:hAnsi="Times New Roman"/>
        </w:rPr>
        <w:t>src</w:t>
      </w:r>
      <w:proofErr w:type="spellEnd"/>
      <w:r w:rsidRPr="00B41496">
        <w:rPr>
          <w:rFonts w:ascii="Times New Roman" w:eastAsia="Times New Roman" w:hAnsi="Times New Roman"/>
        </w:rPr>
        <w:t>/components/</w:t>
      </w:r>
      <w:proofErr w:type="spellStart"/>
      <w:r w:rsidRPr="00B41496">
        <w:rPr>
          <w:rFonts w:ascii="Times New Roman" w:eastAsia="Times New Roman" w:hAnsi="Times New Roman"/>
        </w:rPr>
        <w:t>EmptyComponent.astro</w:t>
      </w:r>
      <w:proofErr w:type="spellEnd"/>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 Component Script (JavaScript)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41496">
        <w:rPr>
          <w:rFonts w:ascii="Courier New" w:eastAsia="Times New Roman" w:hAnsi="Courier New" w:cs="Courier New"/>
          <w:color w:val="ABA8BD"/>
          <w:sz w:val="20"/>
          <w:szCs w:val="20"/>
        </w:rPr>
        <w:t>---</w:t>
      </w:r>
    </w:p>
    <w:p w:rsidR="00B41496" w:rsidRPr="00B41496" w:rsidRDefault="00B41496" w:rsidP="00B41496">
      <w:p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proofErr w:type="gramStart"/>
      <w:r w:rsidRPr="00B41496">
        <w:rPr>
          <w:rFonts w:ascii="Courier New" w:eastAsia="Times New Roman" w:hAnsi="Courier New" w:cs="Courier New"/>
          <w:color w:val="ABA8BD"/>
          <w:sz w:val="20"/>
          <w:szCs w:val="20"/>
        </w:rPr>
        <w:t>&lt;!--</w:t>
      </w:r>
      <w:proofErr w:type="gramEnd"/>
      <w:r w:rsidRPr="00B41496">
        <w:rPr>
          <w:rFonts w:ascii="Courier New" w:eastAsia="Times New Roman" w:hAnsi="Courier New" w:cs="Courier New"/>
          <w:color w:val="ABA8BD"/>
          <w:sz w:val="20"/>
          <w:szCs w:val="20"/>
        </w:rPr>
        <w:t xml:space="preserve"> Component Template (HTML + JS Expressions) --&gt;</w:t>
      </w:r>
    </w:p>
    <w:p w:rsidR="00FD515A" w:rsidRDefault="00FD515A"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Default="00407A31" w:rsidP="00C15FEB">
      <w:pPr>
        <w:pStyle w:val="NormalWeb"/>
        <w:shd w:val="clear" w:color="auto" w:fill="FDFEFF"/>
        <w:spacing w:before="0" w:beforeAutospacing="0" w:after="0" w:afterAutospacing="0"/>
        <w:rPr>
          <w:rFonts w:ascii="Segoe UI" w:eastAsiaTheme="minorEastAsia" w:hAnsi="Segoe UI" w:cs="Segoe UI"/>
          <w:color w:val="454257"/>
          <w:shd w:val="clear" w:color="auto" w:fill="FDFEFF"/>
        </w:rPr>
      </w:pPr>
    </w:p>
    <w:p w:rsidR="00407A31" w:rsidRPr="00407A31" w:rsidRDefault="00407A31" w:rsidP="00C15FEB">
      <w:pPr>
        <w:pStyle w:val="NormalWeb"/>
        <w:shd w:val="clear" w:color="auto" w:fill="FDFEFF"/>
        <w:spacing w:before="0" w:beforeAutospacing="0" w:after="0" w:afterAutospacing="0"/>
        <w:rPr>
          <w:rFonts w:ascii="Segoe UI" w:eastAsiaTheme="minorEastAsia" w:hAnsi="Segoe UI" w:cs="Segoe UI"/>
          <w:b/>
          <w:color w:val="454257"/>
          <w:u w:val="single"/>
          <w:shd w:val="clear" w:color="auto" w:fill="FDFEFF"/>
        </w:rPr>
      </w:pPr>
      <w:r w:rsidRPr="00407A31">
        <w:rPr>
          <w:rFonts w:ascii="Segoe UI" w:eastAsiaTheme="minorEastAsia" w:hAnsi="Segoe UI" w:cs="Segoe UI"/>
          <w:b/>
          <w:color w:val="454257"/>
          <w:u w:val="single"/>
          <w:shd w:val="clear" w:color="auto" w:fill="FDFEFF"/>
        </w:rPr>
        <w:lastRenderedPageBreak/>
        <w:t>Few Noticeable Points</w:t>
      </w:r>
    </w:p>
    <w:p w:rsidR="00B41496" w:rsidRPr="0075507C" w:rsidRDefault="00FD515A"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75507C">
        <w:rPr>
          <w:rFonts w:ascii="Segoe UI" w:eastAsiaTheme="minorEastAsia" w:hAnsi="Segoe UI" w:cs="Segoe UI"/>
          <w:color w:val="454257"/>
          <w:sz w:val="22"/>
          <w:szCs w:val="22"/>
          <w:shd w:val="clear" w:color="auto" w:fill="FDFEFF"/>
        </w:rPr>
        <w:t>Astro uses a code fence (</w:t>
      </w:r>
      <w:r w:rsidRPr="0075507C">
        <w:rPr>
          <w:rFonts w:ascii="var(--font-mono)" w:eastAsiaTheme="minorEastAsia" w:hAnsi="var(--font-mono)" w:cs="Courier New"/>
          <w:sz w:val="22"/>
          <w:szCs w:val="22"/>
        </w:rPr>
        <w:t>---</w:t>
      </w:r>
      <w:r w:rsidRPr="0075507C">
        <w:rPr>
          <w:rFonts w:ascii="Segoe UI" w:eastAsiaTheme="minorEastAsia" w:hAnsi="Segoe UI" w:cs="Segoe UI"/>
          <w:color w:val="454257"/>
          <w:sz w:val="22"/>
          <w:szCs w:val="22"/>
          <w:shd w:val="clear" w:color="auto" w:fill="FDFEFF"/>
        </w:rPr>
        <w:t>) to identify the component script in your Astro component. If you’ve ever written Markdown before, you may already be familiar with a similar concept called </w:t>
      </w:r>
      <w:proofErr w:type="spellStart"/>
      <w:r w:rsidRPr="0075507C">
        <w:rPr>
          <w:rFonts w:ascii="Segoe UI" w:eastAsiaTheme="minorEastAsia" w:hAnsi="Segoe UI" w:cs="Segoe UI"/>
          <w:i/>
          <w:iCs/>
          <w:color w:val="454257"/>
          <w:sz w:val="22"/>
          <w:szCs w:val="22"/>
          <w:shd w:val="clear" w:color="auto" w:fill="FDFEFF"/>
        </w:rPr>
        <w:t>frontmatter</w:t>
      </w:r>
      <w:proofErr w:type="spellEnd"/>
      <w:r w:rsidRPr="0075507C">
        <w:rPr>
          <w:rFonts w:ascii="Segoe UI" w:eastAsiaTheme="minorEastAsia" w:hAnsi="Segoe UI" w:cs="Segoe UI"/>
          <w:i/>
          <w:iCs/>
          <w:color w:val="454257"/>
          <w:sz w:val="22"/>
          <w:szCs w:val="22"/>
          <w:shd w:val="clear" w:color="auto" w:fill="FDFEFF"/>
        </w:rPr>
        <w:t>.</w:t>
      </w:r>
    </w:p>
    <w:p w:rsidR="00FE47AD" w:rsidRPr="0075507C" w:rsidRDefault="0075507C"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75507C">
        <w:rPr>
          <w:rFonts w:ascii="Segoe UI" w:hAnsi="Segoe UI" w:cs="Segoe UI"/>
          <w:color w:val="454257"/>
          <w:sz w:val="22"/>
          <w:szCs w:val="22"/>
          <w:shd w:val="clear" w:color="auto" w:fill="FDFEFF"/>
        </w:rPr>
        <w:t xml:space="preserve">You can also use </w:t>
      </w:r>
      <w:r w:rsidRPr="0075507C">
        <w:rPr>
          <w:rFonts w:ascii="Segoe UI" w:hAnsi="Segoe UI" w:cs="Segoe UI"/>
          <w:b/>
          <w:color w:val="454257"/>
          <w:sz w:val="22"/>
          <w:szCs w:val="22"/>
          <w:u w:val="single"/>
          <w:shd w:val="clear" w:color="auto" w:fill="FDFEFF"/>
        </w:rPr>
        <w:t>dynamic tags</w:t>
      </w:r>
      <w:r w:rsidRPr="0075507C">
        <w:rPr>
          <w:rFonts w:ascii="Segoe UI" w:hAnsi="Segoe UI" w:cs="Segoe UI"/>
          <w:color w:val="454257"/>
          <w:sz w:val="22"/>
          <w:szCs w:val="22"/>
          <w:shd w:val="clear" w:color="auto" w:fill="FDFEFF"/>
        </w:rPr>
        <w:t xml:space="preserve"> by setting a variable to an HTML tag name or a component import:</w:t>
      </w:r>
    </w:p>
    <w:p w:rsidR="0075507C" w:rsidRPr="0075507C" w:rsidRDefault="0075507C" w:rsidP="0075507C">
      <w:pPr>
        <w:pStyle w:val="ListParagraph"/>
        <w:rPr>
          <w:rFonts w:ascii="Times New Roman" w:eastAsia="Times New Roman" w:hAnsi="Times New Roman"/>
        </w:rPr>
      </w:pPr>
      <w:proofErr w:type="spellStart"/>
      <w:r w:rsidRPr="0075507C">
        <w:rPr>
          <w:rFonts w:ascii="Times New Roman" w:eastAsia="Times New Roman" w:hAnsi="Times New Roman"/>
        </w:rPr>
        <w:t>src</w:t>
      </w:r>
      <w:proofErr w:type="spellEnd"/>
      <w:r w:rsidRPr="0075507C">
        <w:rPr>
          <w:rFonts w:ascii="Times New Roman" w:eastAsia="Times New Roman" w:hAnsi="Times New Roman"/>
        </w:rPr>
        <w:t>/components/</w:t>
      </w:r>
      <w:proofErr w:type="spellStart"/>
      <w:r w:rsidRPr="0075507C">
        <w:rPr>
          <w:rFonts w:ascii="Times New Roman" w:eastAsia="Times New Roman" w:hAnsi="Times New Roman"/>
        </w:rPr>
        <w:t>DynamicTags.astro</w:t>
      </w:r>
      <w:proofErr w:type="spellEnd"/>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75507C">
        <w:rPr>
          <w:rFonts w:ascii="Courier New" w:eastAsia="Times New Roman" w:hAnsi="Courier New" w:cs="Courier New"/>
          <w:color w:val="ABA8BD"/>
          <w:sz w:val="20"/>
          <w:szCs w:val="20"/>
        </w:rPr>
        <w:t>---</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75507C">
        <w:rPr>
          <w:rFonts w:ascii="Courier New" w:eastAsia="Times New Roman" w:hAnsi="Courier New" w:cs="Courier New"/>
          <w:color w:val="FF657C"/>
          <w:sz w:val="20"/>
          <w:szCs w:val="20"/>
        </w:rPr>
        <w:t>import</w:t>
      </w:r>
      <w:r w:rsidRPr="0075507C">
        <w:rPr>
          <w:rFonts w:ascii="Courier New" w:eastAsia="Times New Roman" w:hAnsi="Courier New" w:cs="Courier New"/>
          <w:color w:val="D8DEE9"/>
          <w:sz w:val="20"/>
          <w:szCs w:val="20"/>
        </w:rPr>
        <w:t xml:space="preserve"> </w:t>
      </w:r>
      <w:proofErr w:type="spellStart"/>
      <w:r w:rsidRPr="0075507C">
        <w:rPr>
          <w:rFonts w:ascii="Courier New" w:eastAsia="Times New Roman" w:hAnsi="Courier New" w:cs="Courier New"/>
          <w:color w:val="D8DEE9"/>
          <w:sz w:val="20"/>
          <w:szCs w:val="20"/>
        </w:rPr>
        <w:t>MyComponent</w:t>
      </w:r>
      <w:proofErr w:type="spellEnd"/>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FF657C"/>
          <w:sz w:val="20"/>
          <w:szCs w:val="20"/>
        </w:rPr>
        <w:t>from</w:t>
      </w:r>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16C082"/>
          <w:sz w:val="20"/>
          <w:szCs w:val="20"/>
        </w:rPr>
        <w:t>"./</w:t>
      </w:r>
      <w:proofErr w:type="spellStart"/>
      <w:r w:rsidRPr="0075507C">
        <w:rPr>
          <w:rFonts w:ascii="Courier New" w:eastAsia="Times New Roman" w:hAnsi="Courier New" w:cs="Courier New"/>
          <w:color w:val="16C082"/>
          <w:sz w:val="20"/>
          <w:szCs w:val="20"/>
        </w:rPr>
        <w:t>MyComponent.astro</w:t>
      </w:r>
      <w:proofErr w:type="spellEnd"/>
      <w:r w:rsidRPr="0075507C">
        <w:rPr>
          <w:rFonts w:ascii="Courier New" w:eastAsia="Times New Roman" w:hAnsi="Courier New" w:cs="Courier New"/>
          <w:color w:val="16C082"/>
          <w:sz w:val="20"/>
          <w:szCs w:val="20"/>
        </w:rPr>
        <w:t>"</w:t>
      </w:r>
      <w:r w:rsidRPr="0075507C">
        <w:rPr>
          <w:rFonts w:ascii="Courier New" w:eastAsia="Times New Roman" w:hAnsi="Courier New" w:cs="Courier New"/>
          <w:color w:val="C7C5D3"/>
          <w:sz w:val="20"/>
          <w:szCs w:val="20"/>
        </w:rPr>
        <w:t>;</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spellStart"/>
      <w:r w:rsidRPr="0075507C">
        <w:rPr>
          <w:rFonts w:ascii="Courier New" w:eastAsia="Times New Roman" w:hAnsi="Courier New" w:cs="Courier New"/>
          <w:color w:val="FF657C"/>
          <w:sz w:val="20"/>
          <w:szCs w:val="20"/>
        </w:rPr>
        <w:t>const</w:t>
      </w:r>
      <w:proofErr w:type="spellEnd"/>
      <w:r w:rsidRPr="0075507C">
        <w:rPr>
          <w:rFonts w:ascii="Courier New" w:eastAsia="Times New Roman" w:hAnsi="Courier New" w:cs="Courier New"/>
          <w:color w:val="D8DEE9"/>
          <w:sz w:val="20"/>
          <w:szCs w:val="20"/>
        </w:rPr>
        <w:t xml:space="preserve"> Element </w:t>
      </w:r>
      <w:r w:rsidRPr="0075507C">
        <w:rPr>
          <w:rFonts w:ascii="Courier New" w:eastAsia="Times New Roman" w:hAnsi="Courier New" w:cs="Courier New"/>
          <w:color w:val="FF657C"/>
          <w:sz w:val="20"/>
          <w:szCs w:val="20"/>
        </w:rPr>
        <w:t>=</w:t>
      </w:r>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16C082"/>
          <w:sz w:val="20"/>
          <w:szCs w:val="20"/>
        </w:rPr>
        <w:t>'div'</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spellStart"/>
      <w:r w:rsidRPr="0075507C">
        <w:rPr>
          <w:rFonts w:ascii="Courier New" w:eastAsia="Times New Roman" w:hAnsi="Courier New" w:cs="Courier New"/>
          <w:color w:val="FF657C"/>
          <w:sz w:val="20"/>
          <w:szCs w:val="20"/>
        </w:rPr>
        <w:t>const</w:t>
      </w:r>
      <w:proofErr w:type="spellEnd"/>
      <w:r w:rsidRPr="0075507C">
        <w:rPr>
          <w:rFonts w:ascii="Courier New" w:eastAsia="Times New Roman" w:hAnsi="Courier New" w:cs="Courier New"/>
          <w:color w:val="D8DEE9"/>
          <w:sz w:val="20"/>
          <w:szCs w:val="20"/>
        </w:rPr>
        <w:t xml:space="preserve"> Component </w:t>
      </w:r>
      <w:r w:rsidRPr="0075507C">
        <w:rPr>
          <w:rFonts w:ascii="Courier New" w:eastAsia="Times New Roman" w:hAnsi="Courier New" w:cs="Courier New"/>
          <w:color w:val="FF657C"/>
          <w:sz w:val="20"/>
          <w:szCs w:val="20"/>
        </w:rPr>
        <w:t>=</w:t>
      </w:r>
      <w:r w:rsidRPr="0075507C">
        <w:rPr>
          <w:rFonts w:ascii="Courier New" w:eastAsia="Times New Roman" w:hAnsi="Courier New" w:cs="Courier New"/>
          <w:color w:val="D8DEE9"/>
          <w:sz w:val="20"/>
          <w:szCs w:val="20"/>
        </w:rPr>
        <w:t xml:space="preserve"> </w:t>
      </w:r>
      <w:proofErr w:type="spellStart"/>
      <w:r w:rsidRPr="0075507C">
        <w:rPr>
          <w:rFonts w:ascii="Courier New" w:eastAsia="Times New Roman" w:hAnsi="Courier New" w:cs="Courier New"/>
          <w:color w:val="D8DEE9"/>
          <w:sz w:val="20"/>
          <w:szCs w:val="20"/>
        </w:rPr>
        <w:t>MyComponent</w:t>
      </w:r>
      <w:proofErr w:type="spellEnd"/>
      <w:r w:rsidRPr="0075507C">
        <w:rPr>
          <w:rFonts w:ascii="Courier New" w:eastAsia="Times New Roman" w:hAnsi="Courier New" w:cs="Courier New"/>
          <w:color w:val="C7C5D3"/>
          <w:sz w:val="20"/>
          <w:szCs w:val="20"/>
        </w:rPr>
        <w:t>;</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75507C">
        <w:rPr>
          <w:rFonts w:ascii="Courier New" w:eastAsia="Times New Roman" w:hAnsi="Courier New" w:cs="Courier New"/>
          <w:color w:val="ABA8BD"/>
          <w:sz w:val="20"/>
          <w:szCs w:val="20"/>
        </w:rPr>
        <w:t>---</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75507C">
        <w:rPr>
          <w:rFonts w:ascii="Courier New" w:eastAsia="Times New Roman" w:hAnsi="Courier New" w:cs="Courier New"/>
          <w:color w:val="C7C5D3"/>
          <w:sz w:val="20"/>
          <w:szCs w:val="20"/>
        </w:rPr>
        <w:t>&lt;</w:t>
      </w:r>
      <w:r w:rsidRPr="0075507C">
        <w:rPr>
          <w:rFonts w:ascii="Courier New" w:eastAsia="Times New Roman" w:hAnsi="Courier New" w:cs="Courier New"/>
          <w:color w:val="FFBD2E"/>
          <w:sz w:val="20"/>
          <w:szCs w:val="20"/>
        </w:rPr>
        <w:t>Element</w:t>
      </w:r>
      <w:r w:rsidRPr="0075507C">
        <w:rPr>
          <w:rFonts w:ascii="Courier New" w:eastAsia="Times New Roman" w:hAnsi="Courier New" w:cs="Courier New"/>
          <w:color w:val="C7C5D3"/>
          <w:sz w:val="20"/>
          <w:szCs w:val="20"/>
        </w:rPr>
        <w:t>&gt;</w:t>
      </w:r>
      <w:r w:rsidRPr="0075507C">
        <w:rPr>
          <w:rFonts w:ascii="Courier New" w:eastAsia="Times New Roman" w:hAnsi="Courier New" w:cs="Courier New"/>
          <w:color w:val="D8DEE9"/>
          <w:sz w:val="20"/>
          <w:szCs w:val="20"/>
        </w:rPr>
        <w:t>Hello!</w:t>
      </w:r>
      <w:r w:rsidRPr="0075507C">
        <w:rPr>
          <w:rFonts w:ascii="Courier New" w:eastAsia="Times New Roman" w:hAnsi="Courier New" w:cs="Courier New"/>
          <w:color w:val="C7C5D3"/>
          <w:sz w:val="20"/>
          <w:szCs w:val="20"/>
        </w:rPr>
        <w:t>&lt;/</w:t>
      </w:r>
      <w:r w:rsidRPr="0075507C">
        <w:rPr>
          <w:rFonts w:ascii="Courier New" w:eastAsia="Times New Roman" w:hAnsi="Courier New" w:cs="Courier New"/>
          <w:color w:val="FFBD2E"/>
          <w:sz w:val="20"/>
          <w:szCs w:val="20"/>
        </w:rPr>
        <w:t>Element</w:t>
      </w:r>
      <w:r w:rsidRPr="0075507C">
        <w:rPr>
          <w:rFonts w:ascii="Courier New" w:eastAsia="Times New Roman" w:hAnsi="Courier New" w:cs="Courier New"/>
          <w:color w:val="C7C5D3"/>
          <w:sz w:val="20"/>
          <w:szCs w:val="20"/>
        </w:rPr>
        <w:t>&gt;</w:t>
      </w:r>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ABA8BD"/>
          <w:sz w:val="20"/>
          <w:szCs w:val="20"/>
        </w:rPr>
        <w:t>&lt;!-- renders as &lt;div&gt;Hello!&lt;/div&gt; --&gt;</w:t>
      </w:r>
    </w:p>
    <w:p w:rsidR="0075507C" w:rsidRPr="0075507C" w:rsidRDefault="0075507C" w:rsidP="0075507C">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75507C">
        <w:rPr>
          <w:rFonts w:ascii="Courier New" w:eastAsia="Times New Roman" w:hAnsi="Courier New" w:cs="Courier New"/>
          <w:color w:val="C7C5D3"/>
          <w:sz w:val="20"/>
          <w:szCs w:val="20"/>
        </w:rPr>
        <w:t>&lt;</w:t>
      </w:r>
      <w:r w:rsidRPr="0075507C">
        <w:rPr>
          <w:rFonts w:ascii="Courier New" w:eastAsia="Times New Roman" w:hAnsi="Courier New" w:cs="Courier New"/>
          <w:color w:val="FFBD2E"/>
          <w:sz w:val="20"/>
          <w:szCs w:val="20"/>
        </w:rPr>
        <w:t>Component</w:t>
      </w:r>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C7C5D3"/>
          <w:sz w:val="20"/>
          <w:szCs w:val="20"/>
        </w:rPr>
        <w:t>/&gt;</w:t>
      </w:r>
      <w:r w:rsidRPr="0075507C">
        <w:rPr>
          <w:rFonts w:ascii="Courier New" w:eastAsia="Times New Roman" w:hAnsi="Courier New" w:cs="Courier New"/>
          <w:color w:val="D8DEE9"/>
          <w:sz w:val="20"/>
          <w:szCs w:val="20"/>
        </w:rPr>
        <w:t xml:space="preserve"> </w:t>
      </w:r>
      <w:r w:rsidRPr="0075507C">
        <w:rPr>
          <w:rFonts w:ascii="Courier New" w:eastAsia="Times New Roman" w:hAnsi="Courier New" w:cs="Courier New"/>
          <w:color w:val="ABA8BD"/>
          <w:sz w:val="20"/>
          <w:szCs w:val="20"/>
        </w:rPr>
        <w:t>&lt;!-- renders as &lt;</w:t>
      </w:r>
      <w:proofErr w:type="spellStart"/>
      <w:r w:rsidRPr="0075507C">
        <w:rPr>
          <w:rFonts w:ascii="Courier New" w:eastAsia="Times New Roman" w:hAnsi="Courier New" w:cs="Courier New"/>
          <w:color w:val="ABA8BD"/>
          <w:sz w:val="20"/>
          <w:szCs w:val="20"/>
        </w:rPr>
        <w:t>MyComponent</w:t>
      </w:r>
      <w:proofErr w:type="spellEnd"/>
      <w:r w:rsidRPr="0075507C">
        <w:rPr>
          <w:rFonts w:ascii="Courier New" w:eastAsia="Times New Roman" w:hAnsi="Courier New" w:cs="Courier New"/>
          <w:color w:val="ABA8BD"/>
          <w:sz w:val="20"/>
          <w:szCs w:val="20"/>
        </w:rPr>
        <w:t xml:space="preserve"> /&gt; --&gt;</w:t>
      </w:r>
    </w:p>
    <w:p w:rsidR="0075507C" w:rsidRDefault="0075507C" w:rsidP="0075507C">
      <w:pPr>
        <w:pStyle w:val="NormalWeb"/>
        <w:shd w:val="clear" w:color="auto" w:fill="FDFEFF"/>
        <w:ind w:firstLine="720"/>
        <w:rPr>
          <w:rFonts w:ascii="Segoe UI" w:hAnsi="Segoe UI" w:cs="Segoe UI"/>
        </w:rPr>
      </w:pPr>
      <w:r>
        <w:rPr>
          <w:rFonts w:ascii="Segoe UI" w:hAnsi="Segoe UI" w:cs="Segoe UI"/>
        </w:rPr>
        <w:t>When using dynamic tags:</w:t>
      </w:r>
    </w:p>
    <w:p w:rsidR="0075507C" w:rsidRPr="0075507C" w:rsidRDefault="0075507C" w:rsidP="0075507C">
      <w:pPr>
        <w:pStyle w:val="NormalWeb"/>
        <w:numPr>
          <w:ilvl w:val="1"/>
          <w:numId w:val="19"/>
        </w:numPr>
        <w:shd w:val="clear" w:color="auto" w:fill="FDFEFF"/>
        <w:spacing w:before="0" w:beforeAutospacing="0" w:after="0" w:afterAutospacing="0"/>
        <w:rPr>
          <w:rFonts w:ascii="Segoe UI" w:hAnsi="Segoe UI" w:cs="Segoe UI"/>
          <w:sz w:val="22"/>
        </w:rPr>
      </w:pPr>
      <w:r w:rsidRPr="0075507C">
        <w:rPr>
          <w:rStyle w:val="Strong"/>
          <w:rFonts w:ascii="Segoe UI" w:eastAsiaTheme="majorEastAsia" w:hAnsi="Segoe UI" w:cs="Segoe UI"/>
          <w:sz w:val="22"/>
        </w:rPr>
        <w:t>Variable names must be capitalized.</w:t>
      </w:r>
    </w:p>
    <w:p w:rsidR="0075507C" w:rsidRPr="0075507C" w:rsidRDefault="0075507C" w:rsidP="0075507C">
      <w:pPr>
        <w:pStyle w:val="NormalWeb"/>
        <w:numPr>
          <w:ilvl w:val="1"/>
          <w:numId w:val="19"/>
        </w:numPr>
        <w:shd w:val="clear" w:color="auto" w:fill="FDFEFF"/>
        <w:spacing w:before="0" w:beforeAutospacing="0" w:after="0" w:afterAutospacing="0"/>
        <w:rPr>
          <w:rStyle w:val="Strong"/>
          <w:rFonts w:ascii="Segoe UI" w:hAnsi="Segoe UI" w:cs="Segoe UI"/>
          <w:b w:val="0"/>
          <w:bCs w:val="0"/>
          <w:sz w:val="20"/>
        </w:rPr>
      </w:pPr>
      <w:r w:rsidRPr="0075507C">
        <w:rPr>
          <w:rStyle w:val="Strong"/>
          <w:rFonts w:ascii="Segoe UI" w:eastAsiaTheme="majorEastAsia" w:hAnsi="Segoe UI" w:cs="Segoe UI"/>
          <w:color w:val="454257"/>
          <w:sz w:val="22"/>
          <w:shd w:val="clear" w:color="auto" w:fill="FDFEFF"/>
        </w:rPr>
        <w:t>Hydration directives are not supported</w:t>
      </w:r>
    </w:p>
    <w:p w:rsidR="0075507C" w:rsidRPr="00BD5993" w:rsidRDefault="00BD5993"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BD5993">
        <w:rPr>
          <w:rFonts w:ascii="Segoe UI" w:hAnsi="Segoe UI" w:cs="Segoe UI"/>
          <w:color w:val="454257"/>
          <w:sz w:val="22"/>
          <w:szCs w:val="22"/>
          <w:shd w:val="clear" w:color="auto" w:fill="FDFEFF"/>
        </w:rPr>
        <w:t>An Astro component template can render multiple elements with no need to wrap everything in a single </w:t>
      </w:r>
      <w:r w:rsidRPr="00BD5993">
        <w:rPr>
          <w:rStyle w:val="HTMLCode"/>
          <w:rFonts w:ascii="var(--font-mono)" w:eastAsiaTheme="majorEastAsia" w:hAnsi="var(--font-mono)"/>
          <w:sz w:val="22"/>
          <w:szCs w:val="22"/>
        </w:rPr>
        <w:t>&lt;div&gt;</w:t>
      </w:r>
      <w:r w:rsidRPr="00BD5993">
        <w:rPr>
          <w:rFonts w:ascii="Segoe UI" w:hAnsi="Segoe UI" w:cs="Segoe UI"/>
          <w:color w:val="454257"/>
          <w:sz w:val="22"/>
          <w:szCs w:val="22"/>
          <w:shd w:val="clear" w:color="auto" w:fill="FDFEFF"/>
        </w:rPr>
        <w:t> or </w:t>
      </w:r>
      <w:r w:rsidRPr="00BD5993">
        <w:rPr>
          <w:rStyle w:val="HTMLCode"/>
          <w:rFonts w:ascii="var(--font-mono)" w:eastAsiaTheme="majorEastAsia" w:hAnsi="var(--font-mono)"/>
          <w:sz w:val="22"/>
          <w:szCs w:val="22"/>
        </w:rPr>
        <w:t>&lt;&gt;</w:t>
      </w:r>
      <w:r w:rsidRPr="00BD5993">
        <w:rPr>
          <w:rFonts w:ascii="Segoe UI" w:hAnsi="Segoe UI" w:cs="Segoe UI"/>
          <w:color w:val="454257"/>
          <w:sz w:val="22"/>
          <w:szCs w:val="22"/>
          <w:shd w:val="clear" w:color="auto" w:fill="FDFEFF"/>
        </w:rPr>
        <w:t>, unlike JavaScript or JSX.</w:t>
      </w:r>
    </w:p>
    <w:p w:rsidR="00BD5993" w:rsidRPr="00BD5993" w:rsidRDefault="00BD5993" w:rsidP="00FD515A">
      <w:pPr>
        <w:pStyle w:val="NormalWeb"/>
        <w:numPr>
          <w:ilvl w:val="0"/>
          <w:numId w:val="19"/>
        </w:numPr>
        <w:shd w:val="clear" w:color="auto" w:fill="FDFEFF"/>
        <w:spacing w:before="0" w:beforeAutospacing="0" w:after="0" w:afterAutospacing="0"/>
        <w:rPr>
          <w:rFonts w:ascii="Segoe UI" w:hAnsi="Segoe UI" w:cs="Segoe UI"/>
          <w:sz w:val="22"/>
        </w:rPr>
      </w:pPr>
      <w:r w:rsidRPr="00BD5993">
        <w:rPr>
          <w:rFonts w:ascii="Segoe UI" w:hAnsi="Segoe UI" w:cs="Segoe UI"/>
          <w:color w:val="454257"/>
          <w:sz w:val="22"/>
          <w:szCs w:val="22"/>
          <w:shd w:val="clear" w:color="auto" w:fill="FDFEFF"/>
        </w:rPr>
        <w:t>However, when using an expression to dynamically create multiple elements, you should wrap these elements inside a </w:t>
      </w:r>
      <w:r w:rsidRPr="00E24343">
        <w:rPr>
          <w:rStyle w:val="Strong"/>
          <w:rFonts w:ascii="Segoe UI" w:eastAsiaTheme="majorEastAsia" w:hAnsi="Segoe UI" w:cs="Segoe UI"/>
          <w:color w:val="454257"/>
          <w:sz w:val="22"/>
          <w:szCs w:val="22"/>
          <w:u w:val="single"/>
          <w:shd w:val="clear" w:color="auto" w:fill="FDFEFF"/>
        </w:rPr>
        <w:t>fragment</w:t>
      </w:r>
      <w:r w:rsidRPr="00BD5993">
        <w:rPr>
          <w:rFonts w:ascii="Segoe UI" w:hAnsi="Segoe UI" w:cs="Segoe UI"/>
          <w:color w:val="454257"/>
          <w:sz w:val="22"/>
          <w:szCs w:val="22"/>
          <w:shd w:val="clear" w:color="auto" w:fill="FDFEFF"/>
        </w:rPr>
        <w:t> as you would in JavaScript or JSX. Astro supports using either </w:t>
      </w:r>
      <w:r w:rsidRPr="00BD5993">
        <w:rPr>
          <w:rStyle w:val="HTMLCode"/>
          <w:rFonts w:ascii="var(--font-mono)" w:eastAsiaTheme="majorEastAsia" w:hAnsi="var(--font-mono)"/>
          <w:sz w:val="22"/>
          <w:szCs w:val="22"/>
        </w:rPr>
        <w:t>&lt;Fragment&gt; &lt;/Fragment&gt;</w:t>
      </w:r>
      <w:r w:rsidRPr="00BD5993">
        <w:rPr>
          <w:rFonts w:ascii="Segoe UI" w:hAnsi="Segoe UI" w:cs="Segoe UI"/>
          <w:color w:val="454257"/>
          <w:sz w:val="22"/>
          <w:szCs w:val="22"/>
          <w:shd w:val="clear" w:color="auto" w:fill="FDFEFF"/>
        </w:rPr>
        <w:t> or the shorthand </w:t>
      </w:r>
      <w:r w:rsidRPr="00BD5993">
        <w:rPr>
          <w:rStyle w:val="HTMLCode"/>
          <w:rFonts w:ascii="var(--font-mono)" w:eastAsiaTheme="majorEastAsia" w:hAnsi="var(--font-mono)"/>
          <w:sz w:val="22"/>
          <w:szCs w:val="22"/>
        </w:rPr>
        <w:t>&lt;&gt; &lt;/&gt;</w:t>
      </w:r>
      <w:r w:rsidRPr="00BD5993">
        <w:rPr>
          <w:rFonts w:ascii="Segoe UI" w:hAnsi="Segoe UI" w:cs="Segoe UI"/>
          <w:color w:val="454257"/>
          <w:sz w:val="22"/>
          <w:szCs w:val="22"/>
          <w:shd w:val="clear" w:color="auto" w:fill="FDFEFF"/>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ABA8BD"/>
          <w:sz w:val="20"/>
          <w:szCs w:val="20"/>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r w:rsidRPr="00BD5993">
        <w:rPr>
          <w:rFonts w:ascii="Courier New" w:eastAsia="Times New Roman" w:hAnsi="Courier New" w:cs="Courier New"/>
          <w:color w:val="FF657C"/>
          <w:sz w:val="20"/>
          <w:szCs w:val="20"/>
        </w:rPr>
        <w:t>const</w:t>
      </w:r>
      <w:proofErr w:type="spellEnd"/>
      <w:r w:rsidRPr="00BD5993">
        <w:rPr>
          <w:rFonts w:ascii="Courier New" w:eastAsia="Times New Roman" w:hAnsi="Courier New" w:cs="Courier New"/>
          <w:color w:val="D8DEE9"/>
          <w:sz w:val="20"/>
          <w:szCs w:val="20"/>
        </w:rPr>
        <w:t xml:space="preserve"> items </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ABA8BD"/>
          <w:sz w:val="20"/>
          <w:szCs w:val="20"/>
        </w:rPr>
        <w:t>[</w:t>
      </w:r>
      <w:r w:rsidRPr="00BD5993">
        <w:rPr>
          <w:rFonts w:ascii="Courier New" w:eastAsia="Times New Roman" w:hAnsi="Courier New" w:cs="Courier New"/>
          <w:color w:val="16C082"/>
          <w:sz w:val="20"/>
          <w:szCs w:val="20"/>
        </w:rPr>
        <w:t>"Dog"</w:t>
      </w:r>
      <w:r w:rsidRPr="00BD5993">
        <w:rPr>
          <w:rFonts w:ascii="Courier New" w:eastAsia="Times New Roman" w:hAnsi="Courier New" w:cs="Courier New"/>
          <w:color w:val="C7C5D3"/>
          <w:sz w:val="20"/>
          <w:szCs w:val="20"/>
        </w:rPr>
        <w:t>,</w:t>
      </w: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16C082"/>
          <w:sz w:val="20"/>
          <w:szCs w:val="20"/>
        </w:rPr>
        <w:t>"Cat"</w:t>
      </w:r>
      <w:r w:rsidRPr="00BD5993">
        <w:rPr>
          <w:rFonts w:ascii="Courier New" w:eastAsia="Times New Roman" w:hAnsi="Courier New" w:cs="Courier New"/>
          <w:color w:val="C7C5D3"/>
          <w:sz w:val="20"/>
          <w:szCs w:val="20"/>
        </w:rPr>
        <w:t>,</w:t>
      </w: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16C082"/>
          <w:sz w:val="20"/>
          <w:szCs w:val="20"/>
        </w:rPr>
        <w:t>"Platypus"</w:t>
      </w:r>
      <w:r w:rsidRPr="00BD5993">
        <w:rPr>
          <w:rFonts w:ascii="Courier New" w:eastAsia="Times New Roman" w:hAnsi="Courier New" w:cs="Courier New"/>
          <w:color w:val="ABA8BD"/>
          <w:sz w:val="20"/>
          <w:szCs w:val="20"/>
        </w:rPr>
        <w:t>]</w:t>
      </w:r>
      <w:r w:rsidRPr="00BD5993">
        <w:rPr>
          <w:rFonts w:ascii="Courier New" w:eastAsia="Times New Roman" w:hAnsi="Courier New" w:cs="Courier New"/>
          <w:color w:val="C7C5D3"/>
          <w:sz w:val="20"/>
          <w:szCs w:val="20"/>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ABA8BD"/>
          <w:sz w:val="20"/>
          <w:szCs w:val="20"/>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C7C5D3"/>
          <w:sz w:val="20"/>
          <w:szCs w:val="20"/>
        </w:rPr>
        <w:t>&lt;</w:t>
      </w:r>
      <w:proofErr w:type="spellStart"/>
      <w:r w:rsidRPr="00BD5993">
        <w:rPr>
          <w:rFonts w:ascii="Courier New" w:eastAsia="Times New Roman" w:hAnsi="Courier New" w:cs="Courier New"/>
          <w:color w:val="FF657C"/>
          <w:sz w:val="20"/>
          <w:szCs w:val="20"/>
        </w:rPr>
        <w:t>ul</w:t>
      </w:r>
      <w:proofErr w:type="spellEnd"/>
      <w:r w:rsidRPr="00BD5993">
        <w:rPr>
          <w:rFonts w:ascii="Courier New" w:eastAsia="Times New Roman" w:hAnsi="Courier New" w:cs="Courier New"/>
          <w:color w:val="C7C5D3"/>
          <w:sz w:val="20"/>
          <w:szCs w:val="20"/>
        </w:rPr>
        <w: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FF657C"/>
          <w:sz w:val="20"/>
          <w:szCs w:val="20"/>
        </w:rPr>
        <w:t>{</w:t>
      </w:r>
      <w:proofErr w:type="spellStart"/>
      <w:r w:rsidRPr="00BD5993">
        <w:rPr>
          <w:rFonts w:ascii="Courier New" w:eastAsia="Times New Roman" w:hAnsi="Courier New" w:cs="Courier New"/>
          <w:color w:val="D8DEE9"/>
          <w:sz w:val="20"/>
          <w:szCs w:val="20"/>
        </w:rPr>
        <w:t>items</w:t>
      </w:r>
      <w:r w:rsidRPr="00BD5993">
        <w:rPr>
          <w:rFonts w:ascii="Courier New" w:eastAsia="Times New Roman" w:hAnsi="Courier New" w:cs="Courier New"/>
          <w:color w:val="C7C5D3"/>
          <w:sz w:val="20"/>
          <w:szCs w:val="20"/>
        </w:rPr>
        <w:t>.</w:t>
      </w:r>
      <w:r w:rsidRPr="00BD5993">
        <w:rPr>
          <w:rFonts w:ascii="Courier New" w:eastAsia="Times New Roman" w:hAnsi="Courier New" w:cs="Courier New"/>
          <w:color w:val="66ADFF"/>
          <w:sz w:val="20"/>
          <w:szCs w:val="20"/>
        </w:rPr>
        <w:t>map</w:t>
      </w:r>
      <w:proofErr w:type="spellEnd"/>
      <w:r w:rsidRPr="00BD5993">
        <w:rPr>
          <w:rFonts w:ascii="Courier New" w:eastAsia="Times New Roman" w:hAnsi="Courier New" w:cs="Courier New"/>
          <w:color w:val="ABA8BD"/>
          <w:sz w:val="20"/>
          <w:szCs w:val="20"/>
        </w:rPr>
        <w:t>(</w:t>
      </w:r>
      <w:r w:rsidRPr="00BD5993">
        <w:rPr>
          <w:rFonts w:ascii="Courier New" w:eastAsia="Times New Roman" w:hAnsi="Courier New" w:cs="Courier New"/>
          <w:color w:val="D8DEE9"/>
          <w:sz w:val="20"/>
          <w:szCs w:val="20"/>
        </w:rPr>
        <w:t xml:space="preserve">(item) </w:t>
      </w:r>
      <w:r w:rsidRPr="00BD5993">
        <w:rPr>
          <w:rFonts w:ascii="Courier New" w:eastAsia="Times New Roman" w:hAnsi="Courier New" w:cs="Courier New"/>
          <w:color w:val="FF657C"/>
          <w:sz w:val="20"/>
          <w:szCs w:val="20"/>
        </w:rPr>
        <w:t>=&gt;</w:t>
      </w: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ABA8BD"/>
          <w:sz w:val="20"/>
          <w:szCs w:val="20"/>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C7C5D3"/>
          <w:sz w:val="20"/>
          <w:szCs w:val="20"/>
        </w:rPr>
        <w:t>&lt;&gt;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r w:rsidRPr="00BD5993">
        <w:rPr>
          <w:rFonts w:ascii="Courier New" w:eastAsia="Times New Roman" w:hAnsi="Courier New" w:cs="Courier New"/>
          <w:color w:val="D8DEE9"/>
          <w:sz w:val="20"/>
          <w:szCs w:val="20"/>
        </w:rPr>
        <w:t xml:space="preserve">Red </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D8DEE9"/>
          <w:sz w:val="20"/>
          <w:szCs w:val="20"/>
        </w:rPr>
        <w:t>item</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r w:rsidRPr="00BD5993">
        <w:rPr>
          <w:rFonts w:ascii="Courier New" w:eastAsia="Times New Roman" w:hAnsi="Courier New" w:cs="Courier New"/>
          <w:color w:val="D8DEE9"/>
          <w:sz w:val="20"/>
          <w:szCs w:val="20"/>
        </w:rPr>
        <w:t xml:space="preserve">Blue </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D8DEE9"/>
          <w:sz w:val="20"/>
          <w:szCs w:val="20"/>
        </w:rPr>
        <w:t>item</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r w:rsidRPr="00BD5993">
        <w:rPr>
          <w:rFonts w:ascii="Courier New" w:eastAsia="Times New Roman" w:hAnsi="Courier New" w:cs="Courier New"/>
          <w:color w:val="D8DEE9"/>
          <w:sz w:val="20"/>
          <w:szCs w:val="20"/>
        </w:rPr>
        <w:t xml:space="preserve">Green </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D8DEE9"/>
          <w:sz w:val="20"/>
          <w:szCs w:val="20"/>
        </w:rPr>
        <w:t>item</w:t>
      </w:r>
      <w:r w:rsidRPr="00BD5993">
        <w:rPr>
          <w:rFonts w:ascii="Courier New" w:eastAsia="Times New Roman" w:hAnsi="Courier New" w:cs="Courier New"/>
          <w:color w:val="FF657C"/>
          <w:sz w:val="20"/>
          <w:szCs w:val="20"/>
        </w:rPr>
        <w:t>}</w:t>
      </w:r>
      <w:r w:rsidRPr="00BD5993">
        <w:rPr>
          <w:rFonts w:ascii="Courier New" w:eastAsia="Times New Roman" w:hAnsi="Courier New" w:cs="Courier New"/>
          <w:color w:val="C7C5D3"/>
          <w:sz w:val="20"/>
          <w:szCs w:val="20"/>
        </w:rPr>
        <w:t>&lt;/</w:t>
      </w:r>
      <w:r w:rsidRPr="00BD5993">
        <w:rPr>
          <w:rFonts w:ascii="Courier New" w:eastAsia="Times New Roman" w:hAnsi="Courier New" w:cs="Courier New"/>
          <w:color w:val="FF657C"/>
          <w:sz w:val="20"/>
          <w:szCs w:val="20"/>
        </w:rPr>
        <w:t>li</w:t>
      </w:r>
      <w:r w:rsidRPr="00BD5993">
        <w:rPr>
          <w:rFonts w:ascii="Courier New" w:eastAsia="Times New Roman" w:hAnsi="Courier New" w:cs="Courier New"/>
          <w:color w:val="C7C5D3"/>
          <w:sz w:val="20"/>
          <w:szCs w:val="20"/>
        </w:rPr>
        <w: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C7C5D3"/>
          <w:sz w:val="20"/>
          <w:szCs w:val="20"/>
        </w:rPr>
        <w:t>&lt;/&gt;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D5993">
        <w:rPr>
          <w:rFonts w:ascii="Courier New" w:eastAsia="Times New Roman" w:hAnsi="Courier New" w:cs="Courier New"/>
          <w:color w:val="D8DEE9"/>
          <w:sz w:val="20"/>
          <w:szCs w:val="20"/>
        </w:rPr>
        <w:t xml:space="preserve">  </w:t>
      </w:r>
      <w:r w:rsidRPr="00BD5993">
        <w:rPr>
          <w:rFonts w:ascii="Courier New" w:eastAsia="Times New Roman" w:hAnsi="Courier New" w:cs="Courier New"/>
          <w:color w:val="ABA8BD"/>
          <w:sz w:val="20"/>
          <w:szCs w:val="20"/>
        </w:rPr>
        <w:t>))</w:t>
      </w:r>
      <w:r w:rsidRPr="00BD5993">
        <w:rPr>
          <w:rFonts w:ascii="Courier New" w:eastAsia="Times New Roman" w:hAnsi="Courier New" w:cs="Courier New"/>
          <w:color w:val="FF657C"/>
          <w:sz w:val="20"/>
          <w:szCs w:val="20"/>
        </w:rPr>
        <w:t>}</w:t>
      </w:r>
    </w:p>
    <w:p w:rsidR="00BD5993" w:rsidRPr="00BD5993" w:rsidRDefault="00BD5993" w:rsidP="00BD5993">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sz w:val="20"/>
          <w:szCs w:val="20"/>
        </w:rPr>
      </w:pPr>
      <w:r w:rsidRPr="00BD5993">
        <w:rPr>
          <w:rFonts w:ascii="Courier New" w:eastAsia="Times New Roman" w:hAnsi="Courier New" w:cs="Courier New"/>
          <w:color w:val="C7C5D3"/>
          <w:sz w:val="20"/>
          <w:szCs w:val="20"/>
        </w:rPr>
        <w:t>&lt;/</w:t>
      </w:r>
      <w:proofErr w:type="spellStart"/>
      <w:r w:rsidRPr="00BD5993">
        <w:rPr>
          <w:rFonts w:ascii="Courier New" w:eastAsia="Times New Roman" w:hAnsi="Courier New" w:cs="Courier New"/>
          <w:color w:val="FF657C"/>
          <w:sz w:val="20"/>
          <w:szCs w:val="20"/>
        </w:rPr>
        <w:t>ul</w:t>
      </w:r>
      <w:proofErr w:type="spellEnd"/>
      <w:r w:rsidRPr="00BD5993">
        <w:rPr>
          <w:rFonts w:ascii="Courier New" w:eastAsia="Times New Roman" w:hAnsi="Courier New" w:cs="Courier New"/>
          <w:color w:val="C7C5D3"/>
          <w:sz w:val="20"/>
          <w:szCs w:val="20"/>
        </w:rPr>
        <w:t>&gt;</w:t>
      </w:r>
    </w:p>
    <w:p w:rsidR="00E24343" w:rsidRDefault="00E24343" w:rsidP="00E24343">
      <w:pPr>
        <w:pStyle w:val="NormalWeb"/>
        <w:numPr>
          <w:ilvl w:val="0"/>
          <w:numId w:val="19"/>
        </w:numPr>
        <w:shd w:val="clear" w:color="auto" w:fill="FDFEFF"/>
        <w:spacing w:before="0" w:after="0"/>
        <w:rPr>
          <w:rFonts w:ascii="Segoe UI" w:hAnsi="Segoe UI" w:cs="Segoe UI"/>
        </w:rPr>
      </w:pPr>
      <w:r w:rsidRPr="00E24343">
        <w:rPr>
          <w:rFonts w:ascii="Segoe UI" w:hAnsi="Segoe UI" w:cs="Segoe UI"/>
          <w:sz w:val="22"/>
          <w:u w:val="single"/>
        </w:rPr>
        <w:t>Fragments</w:t>
      </w:r>
      <w:r w:rsidRPr="00E24343">
        <w:rPr>
          <w:rFonts w:ascii="Segoe UI" w:hAnsi="Segoe UI" w:cs="Segoe UI"/>
          <w:sz w:val="22"/>
        </w:rPr>
        <w:t xml:space="preserve"> can also be useful to avoid wrapper elements when adding </w:t>
      </w:r>
      <w:hyperlink r:id="rId23" w:anchor="sethtml" w:history="1">
        <w:r w:rsidRPr="00E24343">
          <w:rPr>
            <w:rStyle w:val="HTMLCode"/>
            <w:rFonts w:ascii="var(--font-mono)" w:hAnsi="var(--font-mono)"/>
            <w:color w:val="0000FF"/>
            <w:sz w:val="18"/>
            <w:u w:val="single"/>
          </w:rPr>
          <w:t>set:*</w:t>
        </w:r>
        <w:r w:rsidRPr="00E24343">
          <w:rPr>
            <w:rStyle w:val="Hyperlink"/>
            <w:rFonts w:ascii="Segoe UI" w:eastAsiaTheme="majorEastAsia" w:hAnsi="Segoe UI" w:cs="Segoe UI"/>
            <w:sz w:val="22"/>
          </w:rPr>
          <w:t> directives</w:t>
        </w:r>
      </w:hyperlink>
      <w:r w:rsidRPr="00E24343">
        <w:rPr>
          <w:rFonts w:ascii="Segoe UI" w:hAnsi="Segoe UI" w:cs="Segoe UI"/>
          <w:sz w:val="22"/>
        </w:rPr>
        <w:t>, as in the following example</w:t>
      </w:r>
      <w:r>
        <w:rPr>
          <w:rFonts w:ascii="Segoe UI" w:hAnsi="Segoe UI" w:cs="Segoe UI"/>
        </w:rPr>
        <w:t>:</w:t>
      </w:r>
    </w:p>
    <w:p w:rsidR="00E24343" w:rsidRPr="00E24343" w:rsidRDefault="00E24343" w:rsidP="00E24343">
      <w:pPr>
        <w:pStyle w:val="ListParagraph"/>
        <w:numPr>
          <w:ilvl w:val="0"/>
          <w:numId w:val="19"/>
        </w:numPr>
        <w:rPr>
          <w:rFonts w:ascii="Times New Roman" w:hAnsi="Times New Roman"/>
        </w:rPr>
      </w:pPr>
      <w:proofErr w:type="spellStart"/>
      <w:r>
        <w:rPr>
          <w:rStyle w:val="title0"/>
        </w:rPr>
        <w:t>src</w:t>
      </w:r>
      <w:proofErr w:type="spellEnd"/>
      <w:r>
        <w:rPr>
          <w:rStyle w:val="title0"/>
        </w:rPr>
        <w:t>/components/</w:t>
      </w:r>
      <w:proofErr w:type="spellStart"/>
      <w:r>
        <w:rPr>
          <w:rStyle w:val="title0"/>
        </w:rPr>
        <w:t>SetHtml.astro</w:t>
      </w:r>
      <w:proofErr w:type="spellEnd"/>
    </w:p>
    <w:p w:rsidR="00E24343" w:rsidRDefault="00E24343" w:rsidP="00E24343">
      <w:pPr>
        <w:pStyle w:val="HTMLPreformatted"/>
        <w:numPr>
          <w:ilvl w:val="0"/>
          <w:numId w:val="19"/>
        </w:numPr>
        <w:shd w:val="clear" w:color="auto" w:fill="312749"/>
        <w:rPr>
          <w:rStyle w:val="HTMLCode"/>
        </w:rPr>
      </w:pPr>
      <w:r>
        <w:rPr>
          <w:rStyle w:val="line"/>
          <w:color w:val="ABA8BD"/>
        </w:rPr>
        <w:t>---</w:t>
      </w:r>
    </w:p>
    <w:p w:rsidR="00E24343" w:rsidRDefault="00E24343" w:rsidP="00E24343">
      <w:pPr>
        <w:pStyle w:val="HTMLPreformatted"/>
        <w:numPr>
          <w:ilvl w:val="0"/>
          <w:numId w:val="19"/>
        </w:numPr>
        <w:shd w:val="clear" w:color="auto" w:fill="312749"/>
        <w:rPr>
          <w:rStyle w:val="HTMLCode"/>
        </w:rPr>
      </w:pPr>
      <w:proofErr w:type="spellStart"/>
      <w:r>
        <w:rPr>
          <w:rStyle w:val="line"/>
          <w:color w:val="FF657C"/>
        </w:rPr>
        <w:t>const</w:t>
      </w:r>
      <w:proofErr w:type="spellEnd"/>
      <w:r>
        <w:rPr>
          <w:rStyle w:val="line"/>
          <w:color w:val="D8DEE9"/>
        </w:rPr>
        <w:t xml:space="preserve"> </w:t>
      </w:r>
      <w:proofErr w:type="spellStart"/>
      <w:r>
        <w:rPr>
          <w:rStyle w:val="line"/>
          <w:color w:val="D8DEE9"/>
        </w:rPr>
        <w:t>htmlString</w:t>
      </w:r>
      <w:proofErr w:type="spellEnd"/>
      <w:r>
        <w:rPr>
          <w:rStyle w:val="line"/>
          <w:color w:val="D8DEE9"/>
        </w:rPr>
        <w:t xml:space="preserve"> </w:t>
      </w:r>
      <w:r>
        <w:rPr>
          <w:rStyle w:val="line"/>
          <w:color w:val="FF657C"/>
        </w:rPr>
        <w:t>=</w:t>
      </w:r>
      <w:r>
        <w:rPr>
          <w:rStyle w:val="line"/>
          <w:color w:val="D8DEE9"/>
        </w:rPr>
        <w:t xml:space="preserve"> </w:t>
      </w:r>
      <w:r>
        <w:rPr>
          <w:rStyle w:val="line"/>
          <w:color w:val="16C082"/>
        </w:rPr>
        <w:t>'&lt;p&gt;Raw HTML content&lt;/p&gt;'</w:t>
      </w:r>
      <w:r>
        <w:rPr>
          <w:rStyle w:val="line"/>
          <w:color w:val="C7C5D3"/>
        </w:rPr>
        <w:t>;</w:t>
      </w:r>
    </w:p>
    <w:p w:rsidR="00E24343" w:rsidRDefault="00E24343" w:rsidP="00E24343">
      <w:pPr>
        <w:pStyle w:val="HTMLPreformatted"/>
        <w:numPr>
          <w:ilvl w:val="0"/>
          <w:numId w:val="19"/>
        </w:numPr>
        <w:shd w:val="clear" w:color="auto" w:fill="312749"/>
        <w:rPr>
          <w:rStyle w:val="HTMLCode"/>
        </w:rPr>
      </w:pPr>
      <w:r>
        <w:rPr>
          <w:rStyle w:val="line"/>
          <w:color w:val="ABA8BD"/>
        </w:rPr>
        <w:t>---</w:t>
      </w:r>
    </w:p>
    <w:p w:rsidR="00E24343" w:rsidRDefault="00E24343" w:rsidP="00E24343">
      <w:pPr>
        <w:pStyle w:val="HTMLPreformatted"/>
        <w:numPr>
          <w:ilvl w:val="0"/>
          <w:numId w:val="19"/>
        </w:numPr>
        <w:shd w:val="clear" w:color="auto" w:fill="312749"/>
        <w:rPr>
          <w:rFonts w:ascii="var(--font-mono)" w:hAnsi="var(--font-mono)"/>
        </w:rPr>
      </w:pPr>
      <w:r>
        <w:rPr>
          <w:rStyle w:val="line"/>
          <w:color w:val="C7C5D3"/>
        </w:rPr>
        <w:t>&lt;</w:t>
      </w:r>
      <w:r>
        <w:rPr>
          <w:rStyle w:val="line"/>
          <w:color w:val="FFBD2E"/>
        </w:rPr>
        <w:t>Fragment</w:t>
      </w:r>
      <w:r>
        <w:rPr>
          <w:rStyle w:val="line"/>
          <w:color w:val="D8DEE9"/>
        </w:rPr>
        <w:t xml:space="preserve"> </w:t>
      </w:r>
      <w:proofErr w:type="spellStart"/>
      <w:r>
        <w:rPr>
          <w:rStyle w:val="line"/>
          <w:color w:val="FFBD2E"/>
        </w:rPr>
        <w:t>set:html</w:t>
      </w:r>
      <w:proofErr w:type="spellEnd"/>
      <w:r>
        <w:rPr>
          <w:rStyle w:val="line"/>
          <w:color w:val="C7C5D3"/>
        </w:rPr>
        <w:t>=</w:t>
      </w:r>
      <w:r>
        <w:rPr>
          <w:rStyle w:val="line"/>
          <w:color w:val="FF657C"/>
        </w:rPr>
        <w:t>{</w:t>
      </w:r>
      <w:proofErr w:type="spellStart"/>
      <w:r>
        <w:rPr>
          <w:rStyle w:val="line"/>
          <w:color w:val="D8DEE9"/>
        </w:rPr>
        <w:t>htmlString</w:t>
      </w:r>
      <w:proofErr w:type="spellEnd"/>
      <w:r>
        <w:rPr>
          <w:rStyle w:val="line"/>
          <w:color w:val="FF657C"/>
        </w:rPr>
        <w:t>}</w:t>
      </w:r>
      <w:r>
        <w:rPr>
          <w:rStyle w:val="line"/>
          <w:color w:val="D8DEE9"/>
        </w:rPr>
        <w:t xml:space="preserve"> </w:t>
      </w:r>
      <w:r>
        <w:rPr>
          <w:rStyle w:val="line"/>
          <w:color w:val="C7C5D3"/>
        </w:rPr>
        <w:t>/&gt;</w:t>
      </w:r>
    </w:p>
    <w:p w:rsidR="00BD5993" w:rsidRPr="004D361C" w:rsidRDefault="004D361C"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4D361C">
        <w:rPr>
          <w:rFonts w:ascii="Segoe UI" w:hAnsi="Segoe UI" w:cs="Segoe UI"/>
          <w:color w:val="454257"/>
          <w:sz w:val="22"/>
          <w:szCs w:val="22"/>
          <w:shd w:val="clear" w:color="auto" w:fill="FDFEFF"/>
        </w:rPr>
        <w:t>In Astro, you use the standard </w:t>
      </w:r>
      <w:r w:rsidRPr="004D361C">
        <w:rPr>
          <w:rStyle w:val="HTMLCode"/>
          <w:rFonts w:ascii="var(--font-mono)" w:eastAsiaTheme="majorEastAsia" w:hAnsi="var(--font-mono)"/>
          <w:sz w:val="22"/>
          <w:szCs w:val="22"/>
        </w:rPr>
        <w:t>kebab-case</w:t>
      </w:r>
      <w:r w:rsidRPr="004D361C">
        <w:rPr>
          <w:rFonts w:ascii="Segoe UI" w:hAnsi="Segoe UI" w:cs="Segoe UI"/>
          <w:color w:val="454257"/>
          <w:sz w:val="22"/>
          <w:szCs w:val="22"/>
          <w:shd w:val="clear" w:color="auto" w:fill="FDFEFF"/>
        </w:rPr>
        <w:t> format for all HTML attributes instead of the </w:t>
      </w:r>
      <w:proofErr w:type="spellStart"/>
      <w:r w:rsidRPr="004D361C">
        <w:rPr>
          <w:rStyle w:val="HTMLCode"/>
          <w:rFonts w:ascii="var(--font-mono)" w:eastAsiaTheme="majorEastAsia" w:hAnsi="var(--font-mono)"/>
          <w:sz w:val="22"/>
          <w:szCs w:val="22"/>
        </w:rPr>
        <w:t>camelCase</w:t>
      </w:r>
      <w:proofErr w:type="spellEnd"/>
      <w:r w:rsidRPr="004D361C">
        <w:rPr>
          <w:rFonts w:ascii="Segoe UI" w:hAnsi="Segoe UI" w:cs="Segoe UI"/>
          <w:color w:val="454257"/>
          <w:sz w:val="22"/>
          <w:szCs w:val="22"/>
          <w:shd w:val="clear" w:color="auto" w:fill="FDFEFF"/>
        </w:rPr>
        <w:t> used in JSX</w:t>
      </w:r>
    </w:p>
    <w:p w:rsidR="004D361C" w:rsidRPr="00EE7CBE" w:rsidRDefault="00EE7CBE"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EE7CBE">
        <w:rPr>
          <w:rFonts w:ascii="Segoe UI" w:hAnsi="Segoe UI" w:cs="Segoe UI"/>
          <w:color w:val="454257"/>
          <w:sz w:val="22"/>
          <w:szCs w:val="22"/>
          <w:shd w:val="clear" w:color="auto" w:fill="FDFEFF"/>
        </w:rPr>
        <w:lastRenderedPageBreak/>
        <w:t>In Astro, you can use standard HTML comments where JSX would use JavaScript style comments.</w:t>
      </w:r>
    </w:p>
    <w:p w:rsidR="00EE7CBE" w:rsidRPr="00EE7CBE" w:rsidRDefault="00EE7CBE"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EE7CBE">
        <w:rPr>
          <w:rFonts w:ascii="Segoe UI" w:hAnsi="Segoe UI" w:cs="Segoe UI"/>
          <w:color w:val="454257"/>
          <w:sz w:val="22"/>
          <w:szCs w:val="22"/>
          <w:shd w:val="clear" w:color="auto" w:fill="FDFEFF"/>
        </w:rPr>
        <w:t>An Astro component can define and accept props. Props are available on the </w:t>
      </w:r>
      <w:proofErr w:type="spellStart"/>
      <w:r w:rsidRPr="00091F0B">
        <w:rPr>
          <w:rStyle w:val="HTMLCode"/>
          <w:rFonts w:ascii="var(--font-mono)" w:eastAsiaTheme="majorEastAsia" w:hAnsi="var(--font-mono)"/>
          <w:b/>
          <w:sz w:val="22"/>
          <w:szCs w:val="22"/>
          <w:u w:val="single"/>
        </w:rPr>
        <w:t>Astro.props</w:t>
      </w:r>
      <w:proofErr w:type="spellEnd"/>
      <w:r w:rsidRPr="00EE7CBE">
        <w:rPr>
          <w:rFonts w:ascii="Segoe UI" w:hAnsi="Segoe UI" w:cs="Segoe UI"/>
          <w:color w:val="454257"/>
          <w:sz w:val="22"/>
          <w:szCs w:val="22"/>
          <w:shd w:val="clear" w:color="auto" w:fill="FDFEFF"/>
        </w:rPr>
        <w:t xml:space="preserve"> global in your </w:t>
      </w:r>
      <w:proofErr w:type="spellStart"/>
      <w:r w:rsidRPr="00EE7CBE">
        <w:rPr>
          <w:rFonts w:ascii="Segoe UI" w:hAnsi="Segoe UI" w:cs="Segoe UI"/>
          <w:color w:val="454257"/>
          <w:sz w:val="22"/>
          <w:szCs w:val="22"/>
          <w:shd w:val="clear" w:color="auto" w:fill="FDFEFF"/>
        </w:rPr>
        <w:t>frontmatter</w:t>
      </w:r>
      <w:proofErr w:type="spellEnd"/>
      <w:r w:rsidRPr="00EE7CBE">
        <w:rPr>
          <w:rFonts w:ascii="Segoe UI" w:hAnsi="Segoe UI" w:cs="Segoe UI"/>
          <w:color w:val="454257"/>
          <w:sz w:val="22"/>
          <w:szCs w:val="22"/>
          <w:shd w:val="clear" w:color="auto" w:fill="FDFEFF"/>
        </w:rPr>
        <w:t xml:space="preserve"> script.</w:t>
      </w:r>
    </w:p>
    <w:p w:rsidR="00EE7CBE" w:rsidRPr="00EE7CBE" w:rsidRDefault="00EE7CBE"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Pr>
          <w:rFonts w:ascii="Segoe UI" w:hAnsi="Segoe UI" w:cs="Segoe UI"/>
          <w:color w:val="454257"/>
          <w:shd w:val="clear" w:color="auto" w:fill="FDFEFF"/>
        </w:rPr>
        <w:t>Component props can be given default values to use when none are provided.</w:t>
      </w:r>
    </w:p>
    <w:p w:rsidR="00EE7CBE" w:rsidRPr="00EE7CBE" w:rsidRDefault="00EE7CBE" w:rsidP="00EE7CBE">
      <w:pPr>
        <w:pStyle w:val="ListParagraph"/>
        <w:numPr>
          <w:ilvl w:val="0"/>
          <w:numId w:val="19"/>
        </w:numPr>
        <w:rPr>
          <w:rFonts w:ascii="Times New Roman" w:eastAsia="Times New Roman" w:hAnsi="Times New Roman"/>
        </w:rPr>
      </w:pPr>
      <w:proofErr w:type="spellStart"/>
      <w:r w:rsidRPr="00EE7CBE">
        <w:rPr>
          <w:rFonts w:ascii="Times New Roman" w:eastAsia="Times New Roman" w:hAnsi="Times New Roman"/>
        </w:rPr>
        <w:t>src</w:t>
      </w:r>
      <w:proofErr w:type="spellEnd"/>
      <w:r w:rsidRPr="00EE7CBE">
        <w:rPr>
          <w:rFonts w:ascii="Times New Roman" w:eastAsia="Times New Roman" w:hAnsi="Times New Roman"/>
        </w:rPr>
        <w:t>/components/</w:t>
      </w:r>
      <w:proofErr w:type="spellStart"/>
      <w:r w:rsidRPr="00EE7CBE">
        <w:rPr>
          <w:rFonts w:ascii="Times New Roman" w:eastAsia="Times New Roman" w:hAnsi="Times New Roman"/>
        </w:rPr>
        <w:t>GreetingHeadline.astro</w:t>
      </w:r>
      <w:proofErr w:type="spellEnd"/>
    </w:p>
    <w:p w:rsidR="00EE7CBE" w:rsidRPr="00EE7CBE" w:rsidRDefault="00EE7CBE" w:rsidP="00EE7CBE">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EE7CBE">
        <w:rPr>
          <w:rFonts w:ascii="Courier New" w:eastAsia="Times New Roman" w:hAnsi="Courier New" w:cs="Courier New"/>
          <w:color w:val="ABA8BD"/>
          <w:sz w:val="20"/>
          <w:szCs w:val="20"/>
        </w:rPr>
        <w:t>---</w:t>
      </w:r>
    </w:p>
    <w:p w:rsidR="00EE7CBE" w:rsidRPr="00EE7CBE" w:rsidRDefault="00EE7CBE" w:rsidP="00EE7CBE">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spellStart"/>
      <w:r w:rsidRPr="00EE7CBE">
        <w:rPr>
          <w:rFonts w:ascii="Courier New" w:eastAsia="Times New Roman" w:hAnsi="Courier New" w:cs="Courier New"/>
          <w:color w:val="FF657C"/>
          <w:sz w:val="20"/>
          <w:szCs w:val="20"/>
        </w:rPr>
        <w:t>const</w:t>
      </w:r>
      <w:proofErr w:type="spellEnd"/>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C7C5D3"/>
          <w:sz w:val="20"/>
          <w:szCs w:val="20"/>
        </w:rPr>
        <w:t>{</w:t>
      </w:r>
      <w:r w:rsidRPr="00EE7CBE">
        <w:rPr>
          <w:rFonts w:ascii="Courier New" w:eastAsia="Times New Roman" w:hAnsi="Courier New" w:cs="Courier New"/>
          <w:color w:val="D8DEE9"/>
          <w:sz w:val="20"/>
          <w:szCs w:val="20"/>
        </w:rPr>
        <w:t xml:space="preserve"> greeting </w:t>
      </w:r>
      <w:ins w:id="1" w:author="Unknown">
        <w:r w:rsidRPr="00EE7CBE">
          <w:rPr>
            <w:rFonts w:ascii="Courier New" w:eastAsia="Times New Roman" w:hAnsi="Courier New" w:cs="Courier New"/>
            <w:color w:val="FF9FAD"/>
            <w:sz w:val="20"/>
            <w:szCs w:val="20"/>
          </w:rPr>
          <w:t>=</w:t>
        </w:r>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4FCFA1"/>
            <w:sz w:val="20"/>
            <w:szCs w:val="20"/>
          </w:rPr>
          <w:t>"Hello"</w:t>
        </w:r>
      </w:ins>
      <w:r w:rsidRPr="00EE7CBE">
        <w:rPr>
          <w:rFonts w:ascii="Courier New" w:eastAsia="Times New Roman" w:hAnsi="Courier New" w:cs="Courier New"/>
          <w:color w:val="C7C5D3"/>
          <w:sz w:val="20"/>
          <w:szCs w:val="20"/>
        </w:rPr>
        <w:t>,</w:t>
      </w:r>
      <w:r w:rsidRPr="00EE7CBE">
        <w:rPr>
          <w:rFonts w:ascii="Courier New" w:eastAsia="Times New Roman" w:hAnsi="Courier New" w:cs="Courier New"/>
          <w:color w:val="D8DEE9"/>
          <w:sz w:val="20"/>
          <w:szCs w:val="20"/>
        </w:rPr>
        <w:t xml:space="preserve"> name </w:t>
      </w:r>
      <w:ins w:id="2" w:author="Unknown">
        <w:r w:rsidRPr="00EE7CBE">
          <w:rPr>
            <w:rFonts w:ascii="Courier New" w:eastAsia="Times New Roman" w:hAnsi="Courier New" w:cs="Courier New"/>
            <w:color w:val="FF9FAD"/>
            <w:sz w:val="20"/>
            <w:szCs w:val="20"/>
          </w:rPr>
          <w:t>=</w:t>
        </w:r>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4FCFA1"/>
            <w:sz w:val="20"/>
            <w:szCs w:val="20"/>
          </w:rPr>
          <w:t>"Astronaut"</w:t>
        </w:r>
      </w:ins>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C7C5D3"/>
          <w:sz w:val="20"/>
          <w:szCs w:val="20"/>
        </w:rPr>
        <w:t>}</w:t>
      </w:r>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FF657C"/>
          <w:sz w:val="20"/>
          <w:szCs w:val="20"/>
        </w:rPr>
        <w:t>=</w:t>
      </w:r>
      <w:r w:rsidRPr="00EE7CBE">
        <w:rPr>
          <w:rFonts w:ascii="Courier New" w:eastAsia="Times New Roman" w:hAnsi="Courier New" w:cs="Courier New"/>
          <w:color w:val="D8DEE9"/>
          <w:sz w:val="20"/>
          <w:szCs w:val="20"/>
        </w:rPr>
        <w:t xml:space="preserve"> </w:t>
      </w:r>
      <w:proofErr w:type="spellStart"/>
      <w:r w:rsidRPr="00EE7CBE">
        <w:rPr>
          <w:rFonts w:ascii="Courier New" w:eastAsia="Times New Roman" w:hAnsi="Courier New" w:cs="Courier New"/>
          <w:color w:val="D8DEE9"/>
          <w:sz w:val="20"/>
          <w:szCs w:val="20"/>
        </w:rPr>
        <w:t>Astro</w:t>
      </w:r>
      <w:r w:rsidRPr="00EE7CBE">
        <w:rPr>
          <w:rFonts w:ascii="Courier New" w:eastAsia="Times New Roman" w:hAnsi="Courier New" w:cs="Courier New"/>
          <w:color w:val="C7C5D3"/>
          <w:sz w:val="20"/>
          <w:szCs w:val="20"/>
        </w:rPr>
        <w:t>.</w:t>
      </w:r>
      <w:r w:rsidRPr="00EE7CBE">
        <w:rPr>
          <w:rFonts w:ascii="Courier New" w:eastAsia="Times New Roman" w:hAnsi="Courier New" w:cs="Courier New"/>
          <w:color w:val="D8DEE9"/>
          <w:sz w:val="20"/>
          <w:szCs w:val="20"/>
        </w:rPr>
        <w:t>props</w:t>
      </w:r>
      <w:proofErr w:type="spellEnd"/>
      <w:r w:rsidRPr="00EE7CBE">
        <w:rPr>
          <w:rFonts w:ascii="Courier New" w:eastAsia="Times New Roman" w:hAnsi="Courier New" w:cs="Courier New"/>
          <w:color w:val="C7C5D3"/>
          <w:sz w:val="20"/>
          <w:szCs w:val="20"/>
        </w:rPr>
        <w:t>;</w:t>
      </w:r>
    </w:p>
    <w:p w:rsidR="00EE7CBE" w:rsidRPr="00EE7CBE" w:rsidRDefault="00EE7CBE" w:rsidP="00EE7CBE">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EE7CBE">
        <w:rPr>
          <w:rFonts w:ascii="Courier New" w:eastAsia="Times New Roman" w:hAnsi="Courier New" w:cs="Courier New"/>
          <w:color w:val="ABA8BD"/>
          <w:sz w:val="20"/>
          <w:szCs w:val="20"/>
        </w:rPr>
        <w:t>---</w:t>
      </w:r>
    </w:p>
    <w:p w:rsidR="00EE7CBE" w:rsidRPr="00EE7CBE" w:rsidRDefault="00EE7CBE" w:rsidP="00EE7CBE">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EE7CBE">
        <w:rPr>
          <w:rFonts w:ascii="Courier New" w:eastAsia="Times New Roman" w:hAnsi="Courier New" w:cs="Courier New"/>
          <w:color w:val="C7C5D3"/>
          <w:sz w:val="20"/>
          <w:szCs w:val="20"/>
        </w:rPr>
        <w:t>&lt;</w:t>
      </w:r>
      <w:r w:rsidRPr="00EE7CBE">
        <w:rPr>
          <w:rFonts w:ascii="Courier New" w:eastAsia="Times New Roman" w:hAnsi="Courier New" w:cs="Courier New"/>
          <w:color w:val="FF657C"/>
          <w:sz w:val="20"/>
          <w:szCs w:val="20"/>
        </w:rPr>
        <w:t>h2</w:t>
      </w:r>
      <w:r w:rsidRPr="00EE7CBE">
        <w:rPr>
          <w:rFonts w:ascii="Courier New" w:eastAsia="Times New Roman" w:hAnsi="Courier New" w:cs="Courier New"/>
          <w:color w:val="C7C5D3"/>
          <w:sz w:val="20"/>
          <w:szCs w:val="20"/>
        </w:rPr>
        <w:t>&gt;</w:t>
      </w:r>
      <w:r w:rsidRPr="00EE7CBE">
        <w:rPr>
          <w:rFonts w:ascii="Courier New" w:eastAsia="Times New Roman" w:hAnsi="Courier New" w:cs="Courier New"/>
          <w:color w:val="FF657C"/>
          <w:sz w:val="20"/>
          <w:szCs w:val="20"/>
        </w:rPr>
        <w:t>{</w:t>
      </w:r>
      <w:r w:rsidRPr="00EE7CBE">
        <w:rPr>
          <w:rFonts w:ascii="Courier New" w:eastAsia="Times New Roman" w:hAnsi="Courier New" w:cs="Courier New"/>
          <w:color w:val="D8DEE9"/>
          <w:sz w:val="20"/>
          <w:szCs w:val="20"/>
        </w:rPr>
        <w:t>greeting</w:t>
      </w:r>
      <w:r w:rsidRPr="00EE7CBE">
        <w:rPr>
          <w:rFonts w:ascii="Courier New" w:eastAsia="Times New Roman" w:hAnsi="Courier New" w:cs="Courier New"/>
          <w:color w:val="FF657C"/>
          <w:sz w:val="20"/>
          <w:szCs w:val="20"/>
        </w:rPr>
        <w:t>}</w:t>
      </w:r>
      <w:r w:rsidRPr="00EE7CBE">
        <w:rPr>
          <w:rFonts w:ascii="Courier New" w:eastAsia="Times New Roman" w:hAnsi="Courier New" w:cs="Courier New"/>
          <w:color w:val="D8DEE9"/>
          <w:sz w:val="20"/>
          <w:szCs w:val="20"/>
        </w:rPr>
        <w:t xml:space="preserve">, </w:t>
      </w:r>
      <w:r w:rsidRPr="00EE7CBE">
        <w:rPr>
          <w:rFonts w:ascii="Courier New" w:eastAsia="Times New Roman" w:hAnsi="Courier New" w:cs="Courier New"/>
          <w:color w:val="FF657C"/>
          <w:sz w:val="20"/>
          <w:szCs w:val="20"/>
        </w:rPr>
        <w:t>{</w:t>
      </w:r>
      <w:r w:rsidRPr="00EE7CBE">
        <w:rPr>
          <w:rFonts w:ascii="Courier New" w:eastAsia="Times New Roman" w:hAnsi="Courier New" w:cs="Courier New"/>
          <w:color w:val="D8DEE9"/>
          <w:sz w:val="20"/>
          <w:szCs w:val="20"/>
        </w:rPr>
        <w:t>name</w:t>
      </w:r>
      <w:r w:rsidRPr="00EE7CBE">
        <w:rPr>
          <w:rFonts w:ascii="Courier New" w:eastAsia="Times New Roman" w:hAnsi="Courier New" w:cs="Courier New"/>
          <w:color w:val="FF657C"/>
          <w:sz w:val="20"/>
          <w:szCs w:val="20"/>
        </w:rPr>
        <w:t>}</w:t>
      </w:r>
      <w:r w:rsidRPr="00EE7CBE">
        <w:rPr>
          <w:rFonts w:ascii="Courier New" w:eastAsia="Times New Roman" w:hAnsi="Courier New" w:cs="Courier New"/>
          <w:color w:val="D8DEE9"/>
          <w:sz w:val="20"/>
          <w:szCs w:val="20"/>
        </w:rPr>
        <w:t>!</w:t>
      </w:r>
      <w:r w:rsidRPr="00EE7CBE">
        <w:rPr>
          <w:rFonts w:ascii="Courier New" w:eastAsia="Times New Roman" w:hAnsi="Courier New" w:cs="Courier New"/>
          <w:color w:val="C7C5D3"/>
          <w:sz w:val="20"/>
          <w:szCs w:val="20"/>
        </w:rPr>
        <w:t>&lt;/</w:t>
      </w:r>
      <w:r w:rsidRPr="00EE7CBE">
        <w:rPr>
          <w:rFonts w:ascii="Courier New" w:eastAsia="Times New Roman" w:hAnsi="Courier New" w:cs="Courier New"/>
          <w:color w:val="FF657C"/>
          <w:sz w:val="20"/>
          <w:szCs w:val="20"/>
        </w:rPr>
        <w:t>h2</w:t>
      </w:r>
      <w:r w:rsidRPr="00EE7CBE">
        <w:rPr>
          <w:rFonts w:ascii="Courier New" w:eastAsia="Times New Roman" w:hAnsi="Courier New" w:cs="Courier New"/>
          <w:color w:val="C7C5D3"/>
          <w:sz w:val="20"/>
          <w:szCs w:val="20"/>
        </w:rPr>
        <w:t>&gt;</w:t>
      </w:r>
    </w:p>
    <w:p w:rsidR="00EE7CBE" w:rsidRPr="00091F0B" w:rsidRDefault="00091F0B" w:rsidP="00FD515A">
      <w:pPr>
        <w:pStyle w:val="NormalWeb"/>
        <w:numPr>
          <w:ilvl w:val="0"/>
          <w:numId w:val="19"/>
        </w:numPr>
        <w:shd w:val="clear" w:color="auto" w:fill="FDFEFF"/>
        <w:spacing w:before="0" w:beforeAutospacing="0" w:after="0" w:afterAutospacing="0"/>
        <w:rPr>
          <w:rFonts w:ascii="Segoe UI" w:hAnsi="Segoe UI" w:cs="Segoe UI"/>
          <w:sz w:val="20"/>
          <w:szCs w:val="22"/>
        </w:rPr>
      </w:pPr>
      <w:r w:rsidRPr="00091F0B">
        <w:rPr>
          <w:rFonts w:ascii="Segoe UI" w:hAnsi="Segoe UI" w:cs="Segoe UI"/>
          <w:color w:val="454257"/>
          <w:sz w:val="22"/>
          <w:shd w:val="clear" w:color="auto" w:fill="FDFEFF"/>
        </w:rPr>
        <w:t>The </w:t>
      </w:r>
      <w:r w:rsidRPr="00091F0B">
        <w:rPr>
          <w:rStyle w:val="HTMLCode"/>
          <w:rFonts w:ascii="var(--font-mono)" w:eastAsiaTheme="majorEastAsia" w:hAnsi="var(--font-mono)"/>
          <w:b/>
          <w:sz w:val="18"/>
          <w:u w:val="single"/>
        </w:rPr>
        <w:t>&lt;slot /&gt;</w:t>
      </w:r>
      <w:r w:rsidRPr="00091F0B">
        <w:rPr>
          <w:rFonts w:ascii="Segoe UI" w:hAnsi="Segoe UI" w:cs="Segoe UI"/>
          <w:color w:val="454257"/>
          <w:sz w:val="22"/>
          <w:shd w:val="clear" w:color="auto" w:fill="FDFEFF"/>
        </w:rPr>
        <w:t> element is a placeholder for external HTML content, allowing you to inject (or “slot”) child elements from other files into your component template.</w:t>
      </w:r>
    </w:p>
    <w:p w:rsidR="00091F0B" w:rsidRPr="00C15BC9" w:rsidRDefault="00091F0B" w:rsidP="00FD515A">
      <w:pPr>
        <w:pStyle w:val="NormalWeb"/>
        <w:numPr>
          <w:ilvl w:val="0"/>
          <w:numId w:val="19"/>
        </w:numPr>
        <w:shd w:val="clear" w:color="auto" w:fill="FDFEFF"/>
        <w:spacing w:before="0" w:beforeAutospacing="0" w:after="0" w:afterAutospacing="0"/>
        <w:rPr>
          <w:rFonts w:ascii="Segoe UI" w:hAnsi="Segoe UI" w:cs="Segoe UI"/>
          <w:sz w:val="20"/>
          <w:szCs w:val="22"/>
        </w:rPr>
      </w:pPr>
      <w:r w:rsidRPr="00091F0B">
        <w:rPr>
          <w:rFonts w:ascii="Segoe UI" w:hAnsi="Segoe UI" w:cs="Segoe UI"/>
          <w:color w:val="454257"/>
          <w:sz w:val="22"/>
          <w:shd w:val="clear" w:color="auto" w:fill="FDFEFF"/>
        </w:rPr>
        <w:t xml:space="preserve">An Astro component can also have </w:t>
      </w:r>
      <w:r w:rsidRPr="00091F0B">
        <w:rPr>
          <w:rFonts w:ascii="Segoe UI" w:hAnsi="Segoe UI" w:cs="Segoe UI"/>
          <w:b/>
          <w:color w:val="454257"/>
          <w:sz w:val="22"/>
          <w:u w:val="single"/>
          <w:shd w:val="clear" w:color="auto" w:fill="FDFEFF"/>
        </w:rPr>
        <w:t>named slots</w:t>
      </w:r>
      <w:r w:rsidRPr="00091F0B">
        <w:rPr>
          <w:rFonts w:ascii="Segoe UI" w:hAnsi="Segoe UI" w:cs="Segoe UI"/>
          <w:color w:val="454257"/>
          <w:sz w:val="22"/>
          <w:shd w:val="clear" w:color="auto" w:fill="FDFEFF"/>
        </w:rPr>
        <w:t>. This allows you to pass only HTML elements with the corresponding slot name into a slot’s location.</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C7C5D3"/>
        </w:rPr>
        <w:t>&lt;</w:t>
      </w:r>
      <w:r>
        <w:rPr>
          <w:rStyle w:val="line"/>
          <w:color w:val="FF657C"/>
        </w:rPr>
        <w:t>div</w:t>
      </w:r>
      <w:r>
        <w:rPr>
          <w:rStyle w:val="line"/>
          <w:color w:val="D8DEE9"/>
        </w:rPr>
        <w:t xml:space="preserve"> </w:t>
      </w:r>
      <w:r>
        <w:rPr>
          <w:rStyle w:val="line"/>
          <w:color w:val="FFBD2E"/>
        </w:rPr>
        <w:t>id</w:t>
      </w:r>
      <w:r>
        <w:rPr>
          <w:rStyle w:val="line"/>
          <w:color w:val="C7C5D3"/>
        </w:rPr>
        <w:t>=</w:t>
      </w:r>
      <w:r>
        <w:rPr>
          <w:rStyle w:val="line"/>
          <w:color w:val="16C082"/>
        </w:rPr>
        <w:t>"content-wrapper"</w:t>
      </w:r>
      <w:r>
        <w:rPr>
          <w:rStyle w:val="line"/>
          <w:color w:val="C7C5D3"/>
        </w:rPr>
        <w:t>&gt;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Header</w:t>
      </w:r>
      <w:r>
        <w:rPr>
          <w:rStyle w:val="line"/>
          <w:color w:val="D8DEE9"/>
        </w:rPr>
        <w:t xml:space="preserve"> </w:t>
      </w:r>
      <w:r>
        <w:rPr>
          <w:rStyle w:val="line"/>
          <w:color w:val="C7C5D3"/>
        </w:rPr>
        <w:t>/&gt;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9FAD"/>
        </w:rPr>
        <w:t>slot</w:t>
      </w:r>
      <w:r>
        <w:rPr>
          <w:rStyle w:val="line"/>
          <w:color w:val="D8DEE9"/>
        </w:rPr>
        <w:t xml:space="preserve"> </w:t>
      </w:r>
      <w:r>
        <w:rPr>
          <w:rStyle w:val="line"/>
          <w:color w:val="FFBD2E"/>
        </w:rPr>
        <w:t>name</w:t>
      </w:r>
      <w:r>
        <w:rPr>
          <w:rStyle w:val="line"/>
          <w:color w:val="C7C5D3"/>
        </w:rPr>
        <w:t>=</w:t>
      </w:r>
      <w:r>
        <w:rPr>
          <w:rStyle w:val="line"/>
          <w:color w:val="4FCFA1"/>
        </w:rPr>
        <w:t>"after-header"</w:t>
      </w:r>
      <w:r>
        <w:rPr>
          <w:rStyle w:val="line"/>
          <w:color w:val="C7C5D3"/>
        </w:rPr>
        <w:t>/&gt;</w:t>
      </w:r>
      <w:r>
        <w:rPr>
          <w:rStyle w:val="line"/>
          <w:color w:val="D8DEE9"/>
        </w:rPr>
        <w:t xml:space="preserve">  </w:t>
      </w:r>
      <w:r>
        <w:rPr>
          <w:rStyle w:val="line"/>
          <w:color w:val="ABA8BD"/>
        </w:rPr>
        <w:t>&lt;!--  children with the `slot="after-header"` attribute will go here --&gt;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Logo</w:t>
      </w:r>
      <w:r>
        <w:rPr>
          <w:rStyle w:val="line"/>
          <w:color w:val="D8DEE9"/>
        </w:rPr>
        <w:t xml:space="preserve"> </w:t>
      </w:r>
      <w:r>
        <w:rPr>
          <w:rStyle w:val="line"/>
          <w:color w:val="C7C5D3"/>
        </w:rPr>
        <w:t>/&gt;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657C"/>
        </w:rPr>
        <w:t>h1</w:t>
      </w:r>
      <w:r>
        <w:rPr>
          <w:rStyle w:val="line"/>
          <w:color w:val="C7C5D3"/>
        </w:rPr>
        <w:t>&gt;</w:t>
      </w:r>
      <w:r>
        <w:rPr>
          <w:rStyle w:val="line"/>
          <w:color w:val="FF657C"/>
        </w:rPr>
        <w:t>{</w:t>
      </w:r>
      <w:r>
        <w:rPr>
          <w:rStyle w:val="line"/>
          <w:color w:val="D8DEE9"/>
        </w:rPr>
        <w:t>title</w:t>
      </w:r>
      <w:r>
        <w:rPr>
          <w:rStyle w:val="line"/>
          <w:color w:val="FF657C"/>
        </w:rPr>
        <w:t>}</w:t>
      </w:r>
      <w:r>
        <w:rPr>
          <w:rStyle w:val="line"/>
          <w:color w:val="C7C5D3"/>
        </w:rPr>
        <w:t>&lt;/</w:t>
      </w:r>
      <w:r>
        <w:rPr>
          <w:rStyle w:val="line"/>
          <w:color w:val="FF657C"/>
        </w:rPr>
        <w:t>h1</w:t>
      </w:r>
      <w:r>
        <w:rPr>
          <w:rStyle w:val="line"/>
          <w:color w:val="C7C5D3"/>
        </w:rPr>
        <w:t>&gt;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9FAD"/>
        </w:rPr>
        <w:t>slot</w:t>
      </w:r>
      <w:r>
        <w:rPr>
          <w:rStyle w:val="line"/>
          <w:color w:val="D8DEE9"/>
        </w:rPr>
        <w:t xml:space="preserve"> </w:t>
      </w:r>
      <w:r>
        <w:rPr>
          <w:rStyle w:val="line"/>
          <w:color w:val="C7C5D3"/>
        </w:rPr>
        <w:t>/&gt;</w:t>
      </w:r>
      <w:r>
        <w:rPr>
          <w:rStyle w:val="line"/>
          <w:color w:val="D8DEE9"/>
        </w:rPr>
        <w:t xml:space="preserve">  </w:t>
      </w:r>
      <w:r>
        <w:rPr>
          <w:rStyle w:val="line"/>
          <w:color w:val="ABA8BD"/>
        </w:rPr>
        <w:t>&lt;!--  children without a `slot`, or with `slot="default"` attribute will go here --&gt;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Footer</w:t>
      </w:r>
      <w:r>
        <w:rPr>
          <w:rStyle w:val="line"/>
          <w:color w:val="D8DEE9"/>
        </w:rPr>
        <w:t xml:space="preserve"> </w:t>
      </w:r>
      <w:r>
        <w:rPr>
          <w:rStyle w:val="line"/>
          <w:color w:val="C7C5D3"/>
        </w:rPr>
        <w:t>/&gt;</w:t>
      </w:r>
    </w:p>
    <w:p w:rsidR="00091F0B" w:rsidRDefault="00091F0B" w:rsidP="00091F0B">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9FAD"/>
        </w:rPr>
        <w:t>slot</w:t>
      </w:r>
      <w:r>
        <w:rPr>
          <w:rStyle w:val="line"/>
          <w:color w:val="D8DEE9"/>
        </w:rPr>
        <w:t xml:space="preserve"> </w:t>
      </w:r>
      <w:r>
        <w:rPr>
          <w:rStyle w:val="line"/>
          <w:color w:val="FFBD2E"/>
        </w:rPr>
        <w:t>name</w:t>
      </w:r>
      <w:r>
        <w:rPr>
          <w:rStyle w:val="line"/>
          <w:color w:val="C7C5D3"/>
        </w:rPr>
        <w:t>=</w:t>
      </w:r>
      <w:r>
        <w:rPr>
          <w:rStyle w:val="line"/>
          <w:color w:val="4FCFA1"/>
        </w:rPr>
        <w:t>"after-footer"</w:t>
      </w:r>
      <w:r>
        <w:rPr>
          <w:rStyle w:val="line"/>
          <w:color w:val="C7C5D3"/>
        </w:rPr>
        <w:t>/&gt;</w:t>
      </w:r>
      <w:r>
        <w:rPr>
          <w:rStyle w:val="line"/>
          <w:color w:val="D8DEE9"/>
        </w:rPr>
        <w:t xml:space="preserve">  </w:t>
      </w:r>
      <w:r>
        <w:rPr>
          <w:rStyle w:val="line"/>
          <w:color w:val="ABA8BD"/>
        </w:rPr>
        <w:t>&lt;!--  children with the `slot="after-footer"` attribute will go here --&gt;</w:t>
      </w:r>
    </w:p>
    <w:p w:rsidR="00091F0B" w:rsidRDefault="00091F0B" w:rsidP="00091F0B">
      <w:pPr>
        <w:pStyle w:val="HTMLPreformatted"/>
        <w:numPr>
          <w:ilvl w:val="0"/>
          <w:numId w:val="19"/>
        </w:numPr>
        <w:shd w:val="clear" w:color="auto" w:fill="312749"/>
        <w:rPr>
          <w:rFonts w:ascii="var(--font-mono)" w:hAnsi="var(--font-mono)"/>
          <w:color w:val="17161D"/>
        </w:rPr>
      </w:pPr>
      <w:r>
        <w:rPr>
          <w:rStyle w:val="line"/>
          <w:color w:val="C7C5D3"/>
        </w:rPr>
        <w:t>&lt;/</w:t>
      </w:r>
      <w:r>
        <w:rPr>
          <w:rStyle w:val="line"/>
          <w:color w:val="FF657C"/>
        </w:rPr>
        <w:t>div</w:t>
      </w:r>
      <w:r>
        <w:rPr>
          <w:rStyle w:val="line"/>
          <w:color w:val="C7C5D3"/>
        </w:rPr>
        <w:t>&gt;</w:t>
      </w:r>
    </w:p>
    <w:p w:rsidR="001D2817" w:rsidRPr="001D2817" w:rsidRDefault="001D2817" w:rsidP="001D2817">
      <w:pPr>
        <w:pStyle w:val="ListParagraph"/>
        <w:numPr>
          <w:ilvl w:val="0"/>
          <w:numId w:val="19"/>
        </w:numPr>
        <w:rPr>
          <w:rFonts w:ascii="Times New Roman" w:eastAsia="Times New Roman" w:hAnsi="Times New Roman"/>
        </w:rPr>
      </w:pPr>
      <w:proofErr w:type="spellStart"/>
      <w:r w:rsidRPr="001D2817">
        <w:rPr>
          <w:rFonts w:ascii="Times New Roman" w:eastAsia="Times New Roman" w:hAnsi="Times New Roman"/>
        </w:rPr>
        <w:t>src</w:t>
      </w:r>
      <w:proofErr w:type="spellEnd"/>
      <w:r w:rsidRPr="001D2817">
        <w:rPr>
          <w:rFonts w:ascii="Times New Roman" w:eastAsia="Times New Roman" w:hAnsi="Times New Roman"/>
        </w:rPr>
        <w:t>/pages/</w:t>
      </w:r>
      <w:proofErr w:type="spellStart"/>
      <w:r w:rsidRPr="001D2817">
        <w:rPr>
          <w:rFonts w:ascii="Times New Roman" w:eastAsia="Times New Roman" w:hAnsi="Times New Roman"/>
        </w:rPr>
        <w:t>fred.astro</w:t>
      </w:r>
      <w:proofErr w:type="spellEnd"/>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ABA8BD"/>
          <w:sz w:val="20"/>
          <w:szCs w:val="20"/>
        </w:rPr>
        <w: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roofErr w:type="gramStart"/>
      <w:r w:rsidRPr="001D2817">
        <w:rPr>
          <w:rFonts w:ascii="Courier New" w:eastAsia="Times New Roman" w:hAnsi="Courier New" w:cs="Courier New"/>
          <w:color w:val="FF657C"/>
          <w:sz w:val="20"/>
          <w:szCs w:val="20"/>
        </w:rPr>
        <w:t>import</w:t>
      </w:r>
      <w:proofErr w:type="gramEnd"/>
      <w:r w:rsidRPr="001D2817">
        <w:rPr>
          <w:rFonts w:ascii="Courier New" w:eastAsia="Times New Roman" w:hAnsi="Courier New" w:cs="Courier New"/>
          <w:color w:val="D8DEE9"/>
          <w:sz w:val="20"/>
          <w:szCs w:val="20"/>
        </w:rPr>
        <w:t xml:space="preserve"> Wrapper </w:t>
      </w:r>
      <w:r w:rsidRPr="001D2817">
        <w:rPr>
          <w:rFonts w:ascii="Courier New" w:eastAsia="Times New Roman" w:hAnsi="Courier New" w:cs="Courier New"/>
          <w:color w:val="FF657C"/>
          <w:sz w:val="20"/>
          <w:szCs w:val="20"/>
        </w:rPr>
        <w:t>from</w:t>
      </w: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16C082"/>
          <w:sz w:val="20"/>
          <w:szCs w:val="20"/>
        </w:rPr>
        <w:t>'../components/</w:t>
      </w:r>
      <w:proofErr w:type="spellStart"/>
      <w:r w:rsidRPr="001D2817">
        <w:rPr>
          <w:rFonts w:ascii="Courier New" w:eastAsia="Times New Roman" w:hAnsi="Courier New" w:cs="Courier New"/>
          <w:color w:val="16C082"/>
          <w:sz w:val="20"/>
          <w:szCs w:val="20"/>
        </w:rPr>
        <w:t>Wrapper.astro</w:t>
      </w:r>
      <w:proofErr w:type="spellEnd"/>
      <w:r w:rsidRPr="001D2817">
        <w:rPr>
          <w:rFonts w:ascii="Courier New" w:eastAsia="Times New Roman" w:hAnsi="Courier New" w:cs="Courier New"/>
          <w:color w:val="16C082"/>
          <w:sz w:val="20"/>
          <w:szCs w:val="20"/>
        </w:rPr>
        <w:t>'</w:t>
      </w:r>
      <w:r w:rsidRPr="001D2817">
        <w:rPr>
          <w:rFonts w:ascii="Courier New" w:eastAsia="Times New Roman" w:hAnsi="Courier New" w:cs="Courier New"/>
          <w:color w:val="C7C5D3"/>
          <w:sz w:val="20"/>
          <w:szCs w:val="20"/>
        </w:rPr>
        <w: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ABA8BD"/>
          <w:sz w:val="20"/>
          <w:szCs w:val="20"/>
        </w:rPr>
        <w: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BD2E"/>
          <w:sz w:val="20"/>
          <w:szCs w:val="20"/>
        </w:rPr>
        <w:t>Wrapper</w:t>
      </w: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FFBD2E"/>
          <w:sz w:val="20"/>
          <w:szCs w:val="20"/>
        </w:rPr>
        <w:t>title</w:t>
      </w:r>
      <w:r w:rsidRPr="001D2817">
        <w:rPr>
          <w:rFonts w:ascii="Courier New" w:eastAsia="Times New Roman" w:hAnsi="Courier New" w:cs="Courier New"/>
          <w:color w:val="C7C5D3"/>
          <w:sz w:val="20"/>
          <w:szCs w:val="20"/>
        </w:rPr>
        <w:t>=</w:t>
      </w:r>
      <w:r w:rsidRPr="001D2817">
        <w:rPr>
          <w:rFonts w:ascii="Courier New" w:eastAsia="Times New Roman" w:hAnsi="Courier New" w:cs="Courier New"/>
          <w:color w:val="16C082"/>
          <w:sz w:val="20"/>
          <w:szCs w:val="20"/>
        </w:rPr>
        <w:t>"Fred's Page"</w:t>
      </w:r>
      <w:r w:rsidRPr="001D2817">
        <w:rPr>
          <w:rFonts w:ascii="Courier New" w:eastAsia="Times New Roman" w:hAnsi="Courier New" w:cs="Courier New"/>
          <w:color w:val="C7C5D3"/>
          <w:sz w:val="20"/>
          <w:szCs w:val="20"/>
        </w:rPr>
        <w:t>&gt;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C7C5D3"/>
          <w:sz w:val="20"/>
          <w:szCs w:val="20"/>
        </w:rPr>
        <w:t>&lt;</w:t>
      </w:r>
      <w:proofErr w:type="spellStart"/>
      <w:r w:rsidRPr="001D2817">
        <w:rPr>
          <w:rFonts w:ascii="Courier New" w:eastAsia="Times New Roman" w:hAnsi="Courier New" w:cs="Courier New"/>
          <w:color w:val="FF657C"/>
          <w:sz w:val="20"/>
          <w:szCs w:val="20"/>
        </w:rPr>
        <w:t>img</w:t>
      </w:r>
      <w:proofErr w:type="spellEnd"/>
      <w:r w:rsidRPr="001D2817">
        <w:rPr>
          <w:rFonts w:ascii="Courier New" w:eastAsia="Times New Roman" w:hAnsi="Courier New" w:cs="Courier New"/>
          <w:color w:val="D8DEE9"/>
          <w:sz w:val="20"/>
          <w:szCs w:val="20"/>
        </w:rPr>
        <w:t xml:space="preserve"> </w:t>
      </w:r>
      <w:proofErr w:type="spellStart"/>
      <w:r w:rsidRPr="001D2817">
        <w:rPr>
          <w:rFonts w:ascii="Courier New" w:eastAsia="Times New Roman" w:hAnsi="Courier New" w:cs="Courier New"/>
          <w:color w:val="FFBD2E"/>
          <w:sz w:val="20"/>
          <w:szCs w:val="20"/>
        </w:rPr>
        <w:t>src</w:t>
      </w:r>
      <w:proofErr w:type="spellEnd"/>
      <w:r w:rsidRPr="001D2817">
        <w:rPr>
          <w:rFonts w:ascii="Courier New" w:eastAsia="Times New Roman" w:hAnsi="Courier New" w:cs="Courier New"/>
          <w:color w:val="C7C5D3"/>
          <w:sz w:val="20"/>
          <w:szCs w:val="20"/>
        </w:rPr>
        <w:t>=</w:t>
      </w:r>
      <w:r w:rsidRPr="001D2817">
        <w:rPr>
          <w:rFonts w:ascii="Courier New" w:eastAsia="Times New Roman" w:hAnsi="Courier New" w:cs="Courier New"/>
          <w:color w:val="16C082"/>
          <w:sz w:val="20"/>
          <w:szCs w:val="20"/>
        </w:rPr>
        <w:t>"https://my.photo/fred.jpg"</w:t>
      </w: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FFBD2E"/>
          <w:sz w:val="20"/>
          <w:szCs w:val="20"/>
        </w:rPr>
        <w:t>slot</w:t>
      </w:r>
      <w:r w:rsidRPr="001D2817">
        <w:rPr>
          <w:rFonts w:ascii="Courier New" w:eastAsia="Times New Roman" w:hAnsi="Courier New" w:cs="Courier New"/>
          <w:color w:val="C7C5D3"/>
          <w:sz w:val="20"/>
          <w:szCs w:val="20"/>
        </w:rPr>
        <w:t>=</w:t>
      </w:r>
      <w:r w:rsidRPr="001D2817">
        <w:rPr>
          <w:rFonts w:ascii="Courier New" w:eastAsia="Times New Roman" w:hAnsi="Courier New" w:cs="Courier New"/>
          <w:color w:val="4FCFA1"/>
          <w:sz w:val="20"/>
          <w:szCs w:val="20"/>
        </w:rPr>
        <w:t>"after-header"</w:t>
      </w:r>
      <w:r w:rsidRPr="001D2817">
        <w:rPr>
          <w:rFonts w:ascii="Courier New" w:eastAsia="Times New Roman" w:hAnsi="Courier New" w:cs="Courier New"/>
          <w:color w:val="C7C5D3"/>
          <w:sz w:val="20"/>
          <w:szCs w:val="20"/>
        </w:rPr>
        <w:t>&gt;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h2</w:t>
      </w:r>
      <w:r w:rsidRPr="001D2817">
        <w:rPr>
          <w:rFonts w:ascii="Courier New" w:eastAsia="Times New Roman" w:hAnsi="Courier New" w:cs="Courier New"/>
          <w:color w:val="C7C5D3"/>
          <w:sz w:val="20"/>
          <w:szCs w:val="20"/>
        </w:rPr>
        <w:t>&gt;</w:t>
      </w:r>
      <w:r w:rsidRPr="001D2817">
        <w:rPr>
          <w:rFonts w:ascii="Courier New" w:eastAsia="Times New Roman" w:hAnsi="Courier New" w:cs="Courier New"/>
          <w:color w:val="D8DEE9"/>
          <w:sz w:val="20"/>
          <w:szCs w:val="20"/>
        </w:rPr>
        <w:t>All about Fred</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h2</w:t>
      </w:r>
      <w:r w:rsidRPr="001D2817">
        <w:rPr>
          <w:rFonts w:ascii="Courier New" w:eastAsia="Times New Roman" w:hAnsi="Courier New" w:cs="Courier New"/>
          <w:color w:val="C7C5D3"/>
          <w:sz w:val="20"/>
          <w:szCs w:val="20"/>
        </w:rPr>
        <w:t>&gt;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p</w:t>
      </w:r>
      <w:r w:rsidRPr="001D2817">
        <w:rPr>
          <w:rFonts w:ascii="Courier New" w:eastAsia="Times New Roman" w:hAnsi="Courier New" w:cs="Courier New"/>
          <w:color w:val="C7C5D3"/>
          <w:sz w:val="20"/>
          <w:szCs w:val="20"/>
        </w:rPr>
        <w:t>&gt;</w:t>
      </w:r>
      <w:r w:rsidRPr="001D2817">
        <w:rPr>
          <w:rFonts w:ascii="Courier New" w:eastAsia="Times New Roman" w:hAnsi="Courier New" w:cs="Courier New"/>
          <w:color w:val="D8DEE9"/>
          <w:sz w:val="20"/>
          <w:szCs w:val="20"/>
        </w:rPr>
        <w:t>Here is some stuff about Fred.</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p</w:t>
      </w:r>
      <w:r w:rsidRPr="001D2817">
        <w:rPr>
          <w:rFonts w:ascii="Courier New" w:eastAsia="Times New Roman" w:hAnsi="Courier New" w:cs="Courier New"/>
          <w:color w:val="C7C5D3"/>
          <w:sz w:val="20"/>
          <w:szCs w:val="20"/>
        </w:rPr>
        <w:t>&gt;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p</w:t>
      </w:r>
      <w:r w:rsidRPr="001D2817">
        <w:rPr>
          <w:rFonts w:ascii="Courier New" w:eastAsia="Times New Roman" w:hAnsi="Courier New" w:cs="Courier New"/>
          <w:color w:val="D8DEE9"/>
          <w:sz w:val="20"/>
          <w:szCs w:val="20"/>
        </w:rPr>
        <w:t xml:space="preserve"> </w:t>
      </w:r>
      <w:r w:rsidRPr="001D2817">
        <w:rPr>
          <w:rFonts w:ascii="Courier New" w:eastAsia="Times New Roman" w:hAnsi="Courier New" w:cs="Courier New"/>
          <w:color w:val="FFBD2E"/>
          <w:sz w:val="20"/>
          <w:szCs w:val="20"/>
        </w:rPr>
        <w:t>slot</w:t>
      </w:r>
      <w:r w:rsidRPr="001D2817">
        <w:rPr>
          <w:rFonts w:ascii="Courier New" w:eastAsia="Times New Roman" w:hAnsi="Courier New" w:cs="Courier New"/>
          <w:color w:val="C7C5D3"/>
          <w:sz w:val="20"/>
          <w:szCs w:val="20"/>
        </w:rPr>
        <w:t>=</w:t>
      </w:r>
      <w:r w:rsidRPr="001D2817">
        <w:rPr>
          <w:rFonts w:ascii="Courier New" w:eastAsia="Times New Roman" w:hAnsi="Courier New" w:cs="Courier New"/>
          <w:color w:val="4FCFA1"/>
          <w:sz w:val="20"/>
          <w:szCs w:val="20"/>
        </w:rPr>
        <w:t>"after-footer"</w:t>
      </w:r>
      <w:r w:rsidRPr="001D2817">
        <w:rPr>
          <w:rFonts w:ascii="Courier New" w:eastAsia="Times New Roman" w:hAnsi="Courier New" w:cs="Courier New"/>
          <w:color w:val="C7C5D3"/>
          <w:sz w:val="20"/>
          <w:szCs w:val="20"/>
        </w:rPr>
        <w:t>&gt;</w:t>
      </w:r>
      <w:r w:rsidRPr="001D2817">
        <w:rPr>
          <w:rFonts w:ascii="Courier New" w:eastAsia="Times New Roman" w:hAnsi="Courier New" w:cs="Courier New"/>
          <w:color w:val="D8DEE9"/>
          <w:sz w:val="20"/>
          <w:szCs w:val="20"/>
        </w:rPr>
        <w:t>Copyright 2022</w:t>
      </w: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657C"/>
          <w:sz w:val="20"/>
          <w:szCs w:val="20"/>
        </w:rPr>
        <w:t>p</w:t>
      </w:r>
      <w:r w:rsidRPr="001D2817">
        <w:rPr>
          <w:rFonts w:ascii="Courier New" w:eastAsia="Times New Roman" w:hAnsi="Courier New" w:cs="Courier New"/>
          <w:color w:val="C7C5D3"/>
          <w:sz w:val="20"/>
          <w:szCs w:val="20"/>
        </w:rPr>
        <w:t>&gt;</w:t>
      </w:r>
    </w:p>
    <w:p w:rsidR="001D2817" w:rsidRPr="001D2817" w:rsidRDefault="001D2817" w:rsidP="001D2817">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1D2817">
        <w:rPr>
          <w:rFonts w:ascii="Courier New" w:eastAsia="Times New Roman" w:hAnsi="Courier New" w:cs="Courier New"/>
          <w:color w:val="C7C5D3"/>
          <w:sz w:val="20"/>
          <w:szCs w:val="20"/>
        </w:rPr>
        <w:t>&lt;/</w:t>
      </w:r>
      <w:r w:rsidRPr="001D2817">
        <w:rPr>
          <w:rFonts w:ascii="Courier New" w:eastAsia="Times New Roman" w:hAnsi="Courier New" w:cs="Courier New"/>
          <w:color w:val="FFBD2E"/>
          <w:sz w:val="20"/>
          <w:szCs w:val="20"/>
        </w:rPr>
        <w:t>Wrapper</w:t>
      </w:r>
      <w:r w:rsidRPr="001D2817">
        <w:rPr>
          <w:rFonts w:ascii="Courier New" w:eastAsia="Times New Roman" w:hAnsi="Courier New" w:cs="Courier New"/>
          <w:color w:val="C7C5D3"/>
          <w:sz w:val="20"/>
          <w:szCs w:val="20"/>
        </w:rPr>
        <w:t>&gt;</w:t>
      </w:r>
    </w:p>
    <w:p w:rsidR="00091F0B" w:rsidRPr="00B63A06" w:rsidRDefault="00B63A06" w:rsidP="00FD515A">
      <w:pPr>
        <w:pStyle w:val="NormalWeb"/>
        <w:numPr>
          <w:ilvl w:val="0"/>
          <w:numId w:val="19"/>
        </w:numPr>
        <w:shd w:val="clear" w:color="auto" w:fill="FDFEFF"/>
        <w:spacing w:before="0" w:beforeAutospacing="0" w:after="0" w:afterAutospacing="0"/>
        <w:rPr>
          <w:rFonts w:ascii="Segoe UI" w:hAnsi="Segoe UI" w:cs="Segoe UI"/>
          <w:sz w:val="22"/>
          <w:szCs w:val="22"/>
        </w:rPr>
      </w:pPr>
      <w:r w:rsidRPr="00B63A06">
        <w:rPr>
          <w:rFonts w:ascii="Segoe UI" w:hAnsi="Segoe UI" w:cs="Segoe UI"/>
          <w:color w:val="454257"/>
          <w:sz w:val="22"/>
          <w:szCs w:val="22"/>
          <w:u w:val="single"/>
          <w:shd w:val="clear" w:color="auto" w:fill="FDFEFF"/>
        </w:rPr>
        <w:t>Slots can also render </w:t>
      </w:r>
      <w:r w:rsidRPr="00B63A06">
        <w:rPr>
          <w:rStyle w:val="Strong"/>
          <w:rFonts w:ascii="Segoe UI" w:eastAsiaTheme="majorEastAsia" w:hAnsi="Segoe UI" w:cs="Segoe UI"/>
          <w:color w:val="454257"/>
          <w:sz w:val="22"/>
          <w:szCs w:val="22"/>
          <w:u w:val="single"/>
          <w:shd w:val="clear" w:color="auto" w:fill="FDFEFF"/>
        </w:rPr>
        <w:t>fallback content</w:t>
      </w:r>
      <w:r w:rsidRPr="00B63A06">
        <w:rPr>
          <w:rFonts w:ascii="Segoe UI" w:hAnsi="Segoe UI" w:cs="Segoe UI"/>
          <w:color w:val="454257"/>
          <w:sz w:val="22"/>
          <w:szCs w:val="22"/>
          <w:u w:val="single"/>
          <w:shd w:val="clear" w:color="auto" w:fill="FDFEFF"/>
        </w:rPr>
        <w:t>.</w:t>
      </w:r>
      <w:r w:rsidRPr="00B63A06">
        <w:rPr>
          <w:rFonts w:ascii="Segoe UI" w:hAnsi="Segoe UI" w:cs="Segoe UI"/>
          <w:color w:val="454257"/>
          <w:sz w:val="22"/>
          <w:szCs w:val="22"/>
          <w:shd w:val="clear" w:color="auto" w:fill="FDFEFF"/>
        </w:rPr>
        <w:t xml:space="preserve"> When there are no matching children passed to a slot, a </w:t>
      </w:r>
      <w:r w:rsidRPr="00B63A06">
        <w:rPr>
          <w:rStyle w:val="HTMLCode"/>
          <w:rFonts w:ascii="var(--font-mono)" w:eastAsiaTheme="majorEastAsia" w:hAnsi="var(--font-mono)"/>
          <w:sz w:val="22"/>
          <w:szCs w:val="22"/>
        </w:rPr>
        <w:t>&lt;slot /&gt;</w:t>
      </w:r>
      <w:r w:rsidRPr="00B63A06">
        <w:rPr>
          <w:rFonts w:ascii="Segoe UI" w:hAnsi="Segoe UI" w:cs="Segoe UI"/>
          <w:color w:val="454257"/>
          <w:sz w:val="22"/>
          <w:szCs w:val="22"/>
          <w:shd w:val="clear" w:color="auto" w:fill="FDFEFF"/>
        </w:rPr>
        <w:t> element will render its own placeholder children.</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C7C5D3"/>
        </w:rPr>
        <w:t>&lt;</w:t>
      </w:r>
      <w:r>
        <w:rPr>
          <w:rStyle w:val="line"/>
          <w:color w:val="FF657C"/>
        </w:rPr>
        <w:t>div</w:t>
      </w:r>
      <w:r>
        <w:rPr>
          <w:rStyle w:val="line"/>
          <w:color w:val="D8DEE9"/>
        </w:rPr>
        <w:t xml:space="preserve"> </w:t>
      </w:r>
      <w:r>
        <w:rPr>
          <w:rStyle w:val="line"/>
          <w:color w:val="FFBD2E"/>
        </w:rPr>
        <w:t>id</w:t>
      </w:r>
      <w:r>
        <w:rPr>
          <w:rStyle w:val="line"/>
          <w:color w:val="C7C5D3"/>
        </w:rPr>
        <w:t>=</w:t>
      </w:r>
      <w:r>
        <w:rPr>
          <w:rStyle w:val="line"/>
          <w:color w:val="16C082"/>
        </w:rPr>
        <w:t>"content-wrapper"</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Header</w:t>
      </w:r>
      <w:r>
        <w:rPr>
          <w:rStyle w:val="line"/>
          <w:color w:val="D8DEE9"/>
        </w:rPr>
        <w:t xml:space="preserve"> </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Logo</w:t>
      </w:r>
      <w:r>
        <w:rPr>
          <w:rStyle w:val="line"/>
          <w:color w:val="D8DEE9"/>
        </w:rPr>
        <w:t xml:space="preserve"> </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657C"/>
        </w:rPr>
        <w:t>h1</w:t>
      </w:r>
      <w:r>
        <w:rPr>
          <w:rStyle w:val="line"/>
          <w:color w:val="C7C5D3"/>
        </w:rPr>
        <w:t>&gt;</w:t>
      </w:r>
      <w:r>
        <w:rPr>
          <w:rStyle w:val="line"/>
          <w:color w:val="FF657C"/>
        </w:rPr>
        <w:t>{</w:t>
      </w:r>
      <w:r>
        <w:rPr>
          <w:rStyle w:val="line"/>
          <w:color w:val="D8DEE9"/>
        </w:rPr>
        <w:t>title</w:t>
      </w:r>
      <w:r>
        <w:rPr>
          <w:rStyle w:val="line"/>
          <w:color w:val="FF657C"/>
        </w:rPr>
        <w:t>}</w:t>
      </w:r>
      <w:r>
        <w:rPr>
          <w:rStyle w:val="line"/>
          <w:color w:val="C7C5D3"/>
        </w:rPr>
        <w:t>&lt;/</w:t>
      </w:r>
      <w:r>
        <w:rPr>
          <w:rStyle w:val="line"/>
          <w:color w:val="FF657C"/>
        </w:rPr>
        <w:t>h1</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657C"/>
        </w:rPr>
        <w:t>slot</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9FAD"/>
        </w:rPr>
        <w:t>p</w:t>
      </w:r>
      <w:r>
        <w:rPr>
          <w:rStyle w:val="line"/>
          <w:color w:val="C7C5D3"/>
        </w:rPr>
        <w:t>&gt;</w:t>
      </w:r>
      <w:r>
        <w:rPr>
          <w:rStyle w:val="line"/>
          <w:color w:val="D8DEE9"/>
        </w:rPr>
        <w:t>This is my fallback content, if there is no child passed into slot</w:t>
      </w:r>
      <w:r>
        <w:rPr>
          <w:rStyle w:val="line"/>
          <w:color w:val="C7C5D3"/>
        </w:rPr>
        <w:t>&lt;/</w:t>
      </w:r>
      <w:r>
        <w:rPr>
          <w:rStyle w:val="line"/>
          <w:color w:val="FF9FAD"/>
        </w:rPr>
        <w:t>p</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657C"/>
        </w:rPr>
        <w:t>slot</w:t>
      </w:r>
      <w:r>
        <w:rPr>
          <w:rStyle w:val="line"/>
          <w:color w:val="C7C5D3"/>
        </w:rPr>
        <w:t>&gt;</w:t>
      </w:r>
    </w:p>
    <w:p w:rsidR="00B63A06" w:rsidRDefault="00B63A06" w:rsidP="00B63A06">
      <w:pPr>
        <w:pStyle w:val="HTMLPreformatted"/>
        <w:numPr>
          <w:ilvl w:val="0"/>
          <w:numId w:val="19"/>
        </w:numPr>
        <w:shd w:val="clear" w:color="auto" w:fill="312749"/>
        <w:rPr>
          <w:rStyle w:val="HTMLCode"/>
          <w:rFonts w:eastAsiaTheme="majorEastAsia"/>
          <w:color w:val="17161D"/>
        </w:rPr>
      </w:pPr>
      <w:r>
        <w:rPr>
          <w:rStyle w:val="line"/>
          <w:color w:val="D8DEE9"/>
        </w:rPr>
        <w:t xml:space="preserve">  </w:t>
      </w:r>
      <w:r>
        <w:rPr>
          <w:rStyle w:val="line"/>
          <w:color w:val="C7C5D3"/>
        </w:rPr>
        <w:t>&lt;</w:t>
      </w:r>
      <w:r>
        <w:rPr>
          <w:rStyle w:val="line"/>
          <w:color w:val="FFBD2E"/>
        </w:rPr>
        <w:t>Footer</w:t>
      </w:r>
      <w:r>
        <w:rPr>
          <w:rStyle w:val="line"/>
          <w:color w:val="D8DEE9"/>
        </w:rPr>
        <w:t xml:space="preserve"> </w:t>
      </w:r>
      <w:r>
        <w:rPr>
          <w:rStyle w:val="line"/>
          <w:color w:val="C7C5D3"/>
        </w:rPr>
        <w:t>/&gt;</w:t>
      </w:r>
    </w:p>
    <w:p w:rsidR="00B63A06" w:rsidRDefault="00B63A06" w:rsidP="00B63A06">
      <w:pPr>
        <w:pStyle w:val="HTMLPreformatted"/>
        <w:numPr>
          <w:ilvl w:val="0"/>
          <w:numId w:val="19"/>
        </w:numPr>
        <w:shd w:val="clear" w:color="auto" w:fill="312749"/>
        <w:rPr>
          <w:rFonts w:ascii="var(--font-mono)" w:hAnsi="var(--font-mono)"/>
          <w:color w:val="17161D"/>
        </w:rPr>
      </w:pPr>
      <w:r>
        <w:rPr>
          <w:rStyle w:val="line"/>
          <w:color w:val="C7C5D3"/>
        </w:rPr>
        <w:t>&lt;/</w:t>
      </w:r>
      <w:r>
        <w:rPr>
          <w:rStyle w:val="line"/>
          <w:color w:val="FF657C"/>
        </w:rPr>
        <w:t>div</w:t>
      </w:r>
      <w:r>
        <w:rPr>
          <w:rStyle w:val="line"/>
          <w:color w:val="C7C5D3"/>
        </w:rPr>
        <w:t>&gt;</w:t>
      </w:r>
    </w:p>
    <w:p w:rsidR="00CD2619" w:rsidRPr="002A6B94" w:rsidRDefault="00CD2619" w:rsidP="002A6B94">
      <w:pPr>
        <w:pStyle w:val="Heading2"/>
        <w:shd w:val="clear" w:color="auto" w:fill="171424"/>
        <w:spacing w:before="0" w:after="0"/>
        <w:rPr>
          <w:rFonts w:ascii="Segoe UI" w:hAnsi="Segoe UI" w:cs="Segoe UI"/>
          <w:color w:val="E3E2E9"/>
        </w:rPr>
      </w:pPr>
      <w:r>
        <w:rPr>
          <w:rFonts w:ascii="Segoe UI" w:hAnsi="Segoe UI" w:cs="Segoe UI"/>
          <w:color w:val="E3E2E9"/>
        </w:rPr>
        <w:lastRenderedPageBreak/>
        <w:t>CSS Styles</w:t>
      </w:r>
    </w:p>
    <w:p w:rsidR="00B63A06" w:rsidRPr="00B63A06" w:rsidRDefault="00B63A06" w:rsidP="00B63A06">
      <w:pPr>
        <w:pStyle w:val="NormalWeb"/>
        <w:numPr>
          <w:ilvl w:val="0"/>
          <w:numId w:val="19"/>
        </w:numPr>
        <w:shd w:val="clear" w:color="auto" w:fill="FDFEFF"/>
        <w:spacing w:before="0" w:beforeAutospacing="0" w:after="0" w:afterAutospacing="0"/>
        <w:rPr>
          <w:rFonts w:ascii="Segoe UI" w:hAnsi="Segoe UI" w:cs="Segoe UI"/>
          <w:sz w:val="22"/>
          <w:szCs w:val="22"/>
        </w:rPr>
      </w:pPr>
      <w:r w:rsidRPr="00B63A06">
        <w:rPr>
          <w:rFonts w:ascii="Segoe UI" w:hAnsi="Segoe UI" w:cs="Segoe UI"/>
          <w:b/>
          <w:sz w:val="22"/>
          <w:szCs w:val="22"/>
          <w:u w:val="single"/>
        </w:rPr>
        <w:t>CSS </w:t>
      </w:r>
      <w:r w:rsidRPr="00B63A06">
        <w:rPr>
          <w:rStyle w:val="HTMLCode"/>
          <w:rFonts w:ascii="var(--font-mono)" w:eastAsiaTheme="majorEastAsia" w:hAnsi="var(--font-mono)"/>
          <w:b/>
          <w:sz w:val="22"/>
          <w:szCs w:val="22"/>
          <w:u w:val="single"/>
        </w:rPr>
        <w:t>&lt;style&gt;</w:t>
      </w:r>
      <w:r w:rsidRPr="00B63A06">
        <w:rPr>
          <w:rFonts w:ascii="Segoe UI" w:hAnsi="Segoe UI" w:cs="Segoe UI"/>
          <w:b/>
          <w:sz w:val="22"/>
          <w:szCs w:val="22"/>
          <w:u w:val="single"/>
        </w:rPr>
        <w:t> tags</w:t>
      </w:r>
      <w:r w:rsidRPr="00B63A06">
        <w:rPr>
          <w:rFonts w:ascii="Segoe UI" w:hAnsi="Segoe UI" w:cs="Segoe UI"/>
          <w:sz w:val="22"/>
          <w:szCs w:val="22"/>
        </w:rPr>
        <w:t xml:space="preserve"> are also supported inside of the component template.</w:t>
      </w:r>
    </w:p>
    <w:p w:rsidR="00B63A06" w:rsidRPr="00B63A06" w:rsidRDefault="00B63A06" w:rsidP="00B63A06">
      <w:pPr>
        <w:pStyle w:val="NormalWeb"/>
        <w:numPr>
          <w:ilvl w:val="0"/>
          <w:numId w:val="19"/>
        </w:numPr>
        <w:shd w:val="clear" w:color="auto" w:fill="FDFEFF"/>
        <w:rPr>
          <w:rFonts w:ascii="Segoe UI" w:hAnsi="Segoe UI" w:cs="Segoe UI"/>
          <w:sz w:val="22"/>
          <w:szCs w:val="22"/>
        </w:rPr>
      </w:pPr>
      <w:r w:rsidRPr="00B63A06">
        <w:rPr>
          <w:rFonts w:ascii="Segoe UI" w:hAnsi="Segoe UI" w:cs="Segoe UI"/>
          <w:sz w:val="22"/>
          <w:szCs w:val="22"/>
        </w:rPr>
        <w:t>They can be used to style your components, and all style rules are automatically scoped to the component itself to prevent CSS conflicts in large apps.</w:t>
      </w:r>
    </w:p>
    <w:p w:rsidR="00B63A06" w:rsidRPr="00B63A06" w:rsidRDefault="00B63A06" w:rsidP="00B63A06">
      <w:pPr>
        <w:pStyle w:val="ListParagraph"/>
        <w:numPr>
          <w:ilvl w:val="0"/>
          <w:numId w:val="19"/>
        </w:numPr>
        <w:rPr>
          <w:rFonts w:ascii="Times New Roman" w:eastAsia="Times New Roman" w:hAnsi="Times New Roman"/>
        </w:rPr>
      </w:pPr>
      <w:proofErr w:type="spellStart"/>
      <w:r w:rsidRPr="00B63A06">
        <w:rPr>
          <w:rFonts w:ascii="Times New Roman" w:eastAsia="Times New Roman" w:hAnsi="Times New Roman"/>
        </w:rPr>
        <w:t>src</w:t>
      </w:r>
      <w:proofErr w:type="spellEnd"/>
      <w:r w:rsidRPr="00B63A06">
        <w:rPr>
          <w:rFonts w:ascii="Times New Roman" w:eastAsia="Times New Roman" w:hAnsi="Times New Roman"/>
        </w:rPr>
        <w:t>/components/</w:t>
      </w:r>
      <w:proofErr w:type="spellStart"/>
      <w:r w:rsidRPr="00B63A06">
        <w:rPr>
          <w:rFonts w:ascii="Times New Roman" w:eastAsia="Times New Roman" w:hAnsi="Times New Roman"/>
        </w:rPr>
        <w:t>StyledHeading.astro</w:t>
      </w:r>
      <w:proofErr w:type="spellEnd"/>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ABA8BD"/>
          <w:sz w:val="20"/>
          <w:szCs w:val="20"/>
        </w:rPr>
        <w:t>---</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ABA8BD"/>
          <w:sz w:val="20"/>
          <w:szCs w:val="20"/>
        </w:rPr>
        <w:t xml:space="preserve">// </w:t>
      </w:r>
      <w:proofErr w:type="gramStart"/>
      <w:r w:rsidRPr="00B63A06">
        <w:rPr>
          <w:rFonts w:ascii="Courier New" w:eastAsia="Times New Roman" w:hAnsi="Courier New" w:cs="Courier New"/>
          <w:color w:val="ABA8BD"/>
          <w:sz w:val="20"/>
          <w:szCs w:val="20"/>
        </w:rPr>
        <w:t>Your</w:t>
      </w:r>
      <w:proofErr w:type="gramEnd"/>
      <w:r w:rsidRPr="00B63A06">
        <w:rPr>
          <w:rFonts w:ascii="Courier New" w:eastAsia="Times New Roman" w:hAnsi="Courier New" w:cs="Courier New"/>
          <w:color w:val="ABA8BD"/>
          <w:sz w:val="20"/>
          <w:szCs w:val="20"/>
        </w:rPr>
        <w:t xml:space="preserve"> component script here!</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ABA8BD"/>
          <w:sz w:val="20"/>
          <w:szCs w:val="20"/>
        </w:rPr>
        <w:t>---</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C7C5D3"/>
          <w:sz w:val="20"/>
          <w:szCs w:val="20"/>
        </w:rPr>
        <w:t>&lt;</w:t>
      </w:r>
      <w:r w:rsidRPr="00B63A06">
        <w:rPr>
          <w:rFonts w:ascii="Courier New" w:eastAsia="Times New Roman" w:hAnsi="Courier New" w:cs="Courier New"/>
          <w:color w:val="FF657C"/>
          <w:sz w:val="20"/>
          <w:szCs w:val="20"/>
        </w:rPr>
        <w:t>style</w:t>
      </w:r>
      <w:r w:rsidRPr="00B63A06">
        <w:rPr>
          <w:rFonts w:ascii="Courier New" w:eastAsia="Times New Roman" w:hAnsi="Courier New" w:cs="Courier New"/>
          <w:color w:val="C7C5D3"/>
          <w:sz w:val="20"/>
          <w:szCs w:val="20"/>
        </w:rPr>
        <w:t>&gt;</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D8DEE9"/>
          <w:sz w:val="20"/>
          <w:szCs w:val="20"/>
        </w:rPr>
        <w:t xml:space="preserve">  </w:t>
      </w:r>
      <w:r w:rsidRPr="00B63A06">
        <w:rPr>
          <w:rFonts w:ascii="Courier New" w:eastAsia="Times New Roman" w:hAnsi="Courier New" w:cs="Courier New"/>
          <w:color w:val="ABA8BD"/>
          <w:sz w:val="20"/>
          <w:szCs w:val="20"/>
        </w:rPr>
        <w:t>/* scoped to the component, other H1s on the page remain the same */</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D8DEE9"/>
          <w:sz w:val="20"/>
          <w:szCs w:val="20"/>
        </w:rPr>
        <w:t xml:space="preserve">  </w:t>
      </w:r>
      <w:r w:rsidRPr="00B63A06">
        <w:rPr>
          <w:rFonts w:ascii="Courier New" w:eastAsia="Times New Roman" w:hAnsi="Courier New" w:cs="Courier New"/>
          <w:color w:val="FF657C"/>
          <w:sz w:val="20"/>
          <w:szCs w:val="20"/>
        </w:rPr>
        <w:t>h1</w:t>
      </w:r>
      <w:r w:rsidRPr="00B63A06">
        <w:rPr>
          <w:rFonts w:ascii="Courier New" w:eastAsia="Times New Roman" w:hAnsi="Courier New" w:cs="Courier New"/>
          <w:color w:val="D8DEE9"/>
          <w:sz w:val="20"/>
          <w:szCs w:val="20"/>
        </w:rPr>
        <w:t xml:space="preserve"> {</w:t>
      </w:r>
      <w:r w:rsidRPr="00B63A06">
        <w:rPr>
          <w:rFonts w:ascii="Courier New" w:eastAsia="Times New Roman" w:hAnsi="Courier New" w:cs="Courier New"/>
          <w:color w:val="EBCB8B"/>
          <w:sz w:val="20"/>
          <w:szCs w:val="20"/>
        </w:rPr>
        <w:t xml:space="preserve"> </w:t>
      </w:r>
      <w:r w:rsidRPr="00B63A06">
        <w:rPr>
          <w:rFonts w:ascii="Courier New" w:eastAsia="Times New Roman" w:hAnsi="Courier New" w:cs="Courier New"/>
          <w:color w:val="23B1AF"/>
          <w:sz w:val="20"/>
          <w:szCs w:val="20"/>
        </w:rPr>
        <w:t>color</w:t>
      </w:r>
      <w:r w:rsidRPr="00B63A06">
        <w:rPr>
          <w:rFonts w:ascii="Courier New" w:eastAsia="Times New Roman" w:hAnsi="Courier New" w:cs="Courier New"/>
          <w:color w:val="C7C5D3"/>
          <w:sz w:val="20"/>
          <w:szCs w:val="20"/>
        </w:rPr>
        <w:t>:</w:t>
      </w:r>
      <w:r w:rsidRPr="00B63A06">
        <w:rPr>
          <w:rFonts w:ascii="Courier New" w:eastAsia="Times New Roman" w:hAnsi="Courier New" w:cs="Courier New"/>
          <w:color w:val="EBCB8B"/>
          <w:sz w:val="20"/>
          <w:szCs w:val="20"/>
        </w:rPr>
        <w:t xml:space="preserve"> </w:t>
      </w:r>
      <w:r w:rsidRPr="00B63A06">
        <w:rPr>
          <w:rFonts w:ascii="Courier New" w:eastAsia="Times New Roman" w:hAnsi="Courier New" w:cs="Courier New"/>
          <w:color w:val="FF657C"/>
          <w:sz w:val="20"/>
          <w:szCs w:val="20"/>
        </w:rPr>
        <w:t>red</w:t>
      </w:r>
      <w:r w:rsidRPr="00B63A06">
        <w:rPr>
          <w:rFonts w:ascii="Courier New" w:eastAsia="Times New Roman" w:hAnsi="Courier New" w:cs="Courier New"/>
          <w:color w:val="EBCB8B"/>
          <w:sz w:val="20"/>
          <w:szCs w:val="20"/>
        </w:rPr>
        <w:t xml:space="preserve"> </w:t>
      </w:r>
      <w:r w:rsidRPr="00B63A06">
        <w:rPr>
          <w:rFonts w:ascii="Courier New" w:eastAsia="Times New Roman" w:hAnsi="Courier New" w:cs="Courier New"/>
          <w:color w:val="D8DEE9"/>
          <w:sz w:val="20"/>
          <w:szCs w:val="20"/>
        </w:rPr>
        <w:t>}</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r w:rsidRPr="00B63A06">
        <w:rPr>
          <w:rFonts w:ascii="Courier New" w:eastAsia="Times New Roman" w:hAnsi="Courier New" w:cs="Courier New"/>
          <w:color w:val="C7C5D3"/>
          <w:sz w:val="20"/>
          <w:szCs w:val="20"/>
        </w:rPr>
        <w:t>&lt;/</w:t>
      </w:r>
      <w:r w:rsidRPr="00B63A06">
        <w:rPr>
          <w:rFonts w:ascii="Courier New" w:eastAsia="Times New Roman" w:hAnsi="Courier New" w:cs="Courier New"/>
          <w:color w:val="FF657C"/>
          <w:sz w:val="20"/>
          <w:szCs w:val="20"/>
        </w:rPr>
        <w:t>style</w:t>
      </w:r>
      <w:r w:rsidRPr="00B63A06">
        <w:rPr>
          <w:rFonts w:ascii="Courier New" w:eastAsia="Times New Roman" w:hAnsi="Courier New" w:cs="Courier New"/>
          <w:color w:val="C7C5D3"/>
          <w:sz w:val="20"/>
          <w:szCs w:val="20"/>
        </w:rPr>
        <w:t>&gt;</w:t>
      </w: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7161D"/>
          <w:sz w:val="20"/>
          <w:szCs w:val="20"/>
        </w:rPr>
      </w:pPr>
    </w:p>
    <w:p w:rsidR="00B63A06" w:rsidRPr="00B63A06" w:rsidRDefault="00B63A06" w:rsidP="00B63A06">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color w:val="17161D"/>
          <w:sz w:val="20"/>
          <w:szCs w:val="20"/>
        </w:rPr>
      </w:pPr>
      <w:r w:rsidRPr="00B63A06">
        <w:rPr>
          <w:rFonts w:ascii="Courier New" w:eastAsia="Times New Roman" w:hAnsi="Courier New" w:cs="Courier New"/>
          <w:color w:val="C7C5D3"/>
          <w:sz w:val="20"/>
          <w:szCs w:val="20"/>
        </w:rPr>
        <w:t>&lt;</w:t>
      </w:r>
      <w:r w:rsidRPr="00B63A06">
        <w:rPr>
          <w:rFonts w:ascii="Courier New" w:eastAsia="Times New Roman" w:hAnsi="Courier New" w:cs="Courier New"/>
          <w:color w:val="FF657C"/>
          <w:sz w:val="20"/>
          <w:szCs w:val="20"/>
        </w:rPr>
        <w:t>h1</w:t>
      </w:r>
      <w:r w:rsidRPr="00B63A06">
        <w:rPr>
          <w:rFonts w:ascii="Courier New" w:eastAsia="Times New Roman" w:hAnsi="Courier New" w:cs="Courier New"/>
          <w:color w:val="C7C5D3"/>
          <w:sz w:val="20"/>
          <w:szCs w:val="20"/>
        </w:rPr>
        <w:t>&gt;</w:t>
      </w:r>
      <w:r w:rsidRPr="00B63A06">
        <w:rPr>
          <w:rFonts w:ascii="Courier New" w:eastAsia="Times New Roman" w:hAnsi="Courier New" w:cs="Courier New"/>
          <w:color w:val="D8DEE9"/>
          <w:sz w:val="20"/>
          <w:szCs w:val="20"/>
        </w:rPr>
        <w:t>Hello, world!</w:t>
      </w:r>
      <w:r w:rsidRPr="00B63A06">
        <w:rPr>
          <w:rFonts w:ascii="Courier New" w:eastAsia="Times New Roman" w:hAnsi="Courier New" w:cs="Courier New"/>
          <w:color w:val="C7C5D3"/>
          <w:sz w:val="20"/>
          <w:szCs w:val="20"/>
        </w:rPr>
        <w:t>&lt;/</w:t>
      </w:r>
      <w:r w:rsidRPr="00B63A06">
        <w:rPr>
          <w:rFonts w:ascii="Courier New" w:eastAsia="Times New Roman" w:hAnsi="Courier New" w:cs="Courier New"/>
          <w:color w:val="FF657C"/>
          <w:sz w:val="20"/>
          <w:szCs w:val="20"/>
        </w:rPr>
        <w:t>h1</w:t>
      </w:r>
      <w:r w:rsidRPr="00B63A06">
        <w:rPr>
          <w:rFonts w:ascii="Courier New" w:eastAsia="Times New Roman" w:hAnsi="Courier New" w:cs="Courier New"/>
          <w:color w:val="C7C5D3"/>
          <w:sz w:val="20"/>
          <w:szCs w:val="20"/>
        </w:rPr>
        <w:t>&gt;</w:t>
      </w:r>
    </w:p>
    <w:p w:rsidR="00B63A06" w:rsidRPr="00B63A06" w:rsidRDefault="00B63A06" w:rsidP="00B63A06">
      <w:pPr>
        <w:pStyle w:val="ListParagraph"/>
        <w:numPr>
          <w:ilvl w:val="0"/>
          <w:numId w:val="19"/>
        </w:numPr>
        <w:spacing w:beforeAutospacing="1" w:afterAutospacing="1"/>
        <w:rPr>
          <w:rFonts w:ascii="Times New Roman" w:eastAsia="Times New Roman" w:hAnsi="Times New Roman"/>
          <w:b/>
          <w:bCs/>
          <w:caps/>
          <w:spacing w:val="12"/>
        </w:rPr>
      </w:pPr>
      <w:r w:rsidRPr="00B63A06">
        <w:rPr>
          <w:rFonts w:ascii="Times New Roman" w:eastAsia="Times New Roman" w:hAnsi="Times New Roman"/>
          <w:b/>
          <w:bCs/>
          <w:caps/>
          <w:spacing w:val="12"/>
        </w:rPr>
        <w:t> CAUTION</w:t>
      </w:r>
    </w:p>
    <w:p w:rsidR="00B63A06" w:rsidRDefault="00B63A06" w:rsidP="00B63A06">
      <w:pPr>
        <w:pStyle w:val="ListParagraph"/>
        <w:numPr>
          <w:ilvl w:val="0"/>
          <w:numId w:val="19"/>
        </w:numPr>
        <w:rPr>
          <w:rFonts w:ascii="Times New Roman" w:eastAsia="Times New Roman" w:hAnsi="Times New Roman"/>
        </w:rPr>
      </w:pPr>
      <w:r w:rsidRPr="00B63A06">
        <w:rPr>
          <w:rFonts w:ascii="Times New Roman" w:eastAsia="Times New Roman" w:hAnsi="Times New Roman"/>
        </w:rPr>
        <w:t>The styles defined here apply only to content written directly in the component’s own component template. Children, and any imported components will </w:t>
      </w:r>
      <w:r w:rsidRPr="00B63A06">
        <w:rPr>
          <w:rFonts w:ascii="Times New Roman" w:eastAsia="Times New Roman" w:hAnsi="Times New Roman"/>
          <w:b/>
          <w:bCs/>
        </w:rPr>
        <w:t>not</w:t>
      </w:r>
      <w:r w:rsidRPr="00B63A06">
        <w:rPr>
          <w:rFonts w:ascii="Times New Roman" w:eastAsia="Times New Roman" w:hAnsi="Times New Roman"/>
        </w:rPr>
        <w:t> be styled by default.</w:t>
      </w:r>
    </w:p>
    <w:p w:rsidR="002A6B94" w:rsidRDefault="002A6B94" w:rsidP="002A6B94">
      <w:pPr>
        <w:pStyle w:val="ListParagraph"/>
        <w:rPr>
          <w:rFonts w:ascii="Times New Roman" w:eastAsia="Times New Roman" w:hAnsi="Times New Roman"/>
        </w:rPr>
      </w:pPr>
    </w:p>
    <w:p w:rsidR="002A6B94" w:rsidRPr="007F26BE" w:rsidRDefault="002A6B94" w:rsidP="007F26BE">
      <w:pPr>
        <w:pStyle w:val="Heading2"/>
        <w:shd w:val="clear" w:color="auto" w:fill="171424"/>
        <w:spacing w:before="0" w:after="0"/>
        <w:rPr>
          <w:rFonts w:ascii="Segoe UI" w:hAnsi="Segoe UI" w:cs="Segoe UI"/>
          <w:color w:val="E3E2E9"/>
        </w:rPr>
      </w:pPr>
      <w:r>
        <w:rPr>
          <w:rFonts w:ascii="Segoe UI" w:hAnsi="Segoe UI" w:cs="Segoe UI"/>
          <w:color w:val="E3E2E9"/>
        </w:rPr>
        <w:t>Client-Side Scripts</w:t>
      </w:r>
    </w:p>
    <w:p w:rsidR="00CD2619" w:rsidRPr="007F26BE" w:rsidRDefault="00CD2619" w:rsidP="00CD2619">
      <w:pPr>
        <w:pStyle w:val="NormalWeb"/>
        <w:numPr>
          <w:ilvl w:val="0"/>
          <w:numId w:val="19"/>
        </w:numPr>
        <w:shd w:val="clear" w:color="auto" w:fill="FDFEFF"/>
        <w:spacing w:before="0" w:beforeAutospacing="0" w:after="0" w:afterAutospacing="0"/>
        <w:rPr>
          <w:rFonts w:ascii="Segoe UI" w:hAnsi="Segoe UI" w:cs="Segoe UI"/>
          <w:sz w:val="22"/>
          <w:szCs w:val="22"/>
        </w:rPr>
      </w:pPr>
      <w:r w:rsidRPr="007F26BE">
        <w:rPr>
          <w:rFonts w:ascii="Segoe UI" w:hAnsi="Segoe UI" w:cs="Segoe UI"/>
          <w:sz w:val="22"/>
          <w:szCs w:val="22"/>
        </w:rPr>
        <w:t>To send JavaScript to the browser without </w:t>
      </w:r>
      <w:hyperlink r:id="rId24" w:history="1">
        <w:r w:rsidRPr="007F26BE">
          <w:rPr>
            <w:rStyle w:val="Hyperlink"/>
            <w:rFonts w:ascii="Segoe UI" w:eastAsiaTheme="majorEastAsia" w:hAnsi="Segoe UI" w:cs="Segoe UI"/>
            <w:sz w:val="22"/>
            <w:szCs w:val="22"/>
          </w:rPr>
          <w:t>using a framework component</w:t>
        </w:r>
      </w:hyperlink>
      <w:r w:rsidRPr="007F26BE">
        <w:rPr>
          <w:rFonts w:ascii="Segoe UI" w:hAnsi="Segoe UI" w:cs="Segoe UI"/>
          <w:sz w:val="22"/>
          <w:szCs w:val="22"/>
        </w:rPr>
        <w:t xml:space="preserve"> (React, Svelte, </w:t>
      </w:r>
      <w:proofErr w:type="spellStart"/>
      <w:r w:rsidRPr="007F26BE">
        <w:rPr>
          <w:rFonts w:ascii="Segoe UI" w:hAnsi="Segoe UI" w:cs="Segoe UI"/>
          <w:sz w:val="22"/>
          <w:szCs w:val="22"/>
        </w:rPr>
        <w:t>Vue</w:t>
      </w:r>
      <w:proofErr w:type="spellEnd"/>
      <w:r w:rsidRPr="007F26BE">
        <w:rPr>
          <w:rFonts w:ascii="Segoe UI" w:hAnsi="Segoe UI" w:cs="Segoe UI"/>
          <w:sz w:val="22"/>
          <w:szCs w:val="22"/>
        </w:rPr>
        <w:t xml:space="preserve">, </w:t>
      </w:r>
      <w:proofErr w:type="spellStart"/>
      <w:r w:rsidRPr="007F26BE">
        <w:rPr>
          <w:rFonts w:ascii="Segoe UI" w:hAnsi="Segoe UI" w:cs="Segoe UI"/>
          <w:sz w:val="22"/>
          <w:szCs w:val="22"/>
        </w:rPr>
        <w:t>Preact</w:t>
      </w:r>
      <w:proofErr w:type="spellEnd"/>
      <w:r w:rsidRPr="007F26BE">
        <w:rPr>
          <w:rFonts w:ascii="Segoe UI" w:hAnsi="Segoe UI" w:cs="Segoe UI"/>
          <w:sz w:val="22"/>
          <w:szCs w:val="22"/>
        </w:rPr>
        <w:t xml:space="preserve">, </w:t>
      </w:r>
      <w:proofErr w:type="spellStart"/>
      <w:r w:rsidRPr="007F26BE">
        <w:rPr>
          <w:rFonts w:ascii="Segoe UI" w:hAnsi="Segoe UI" w:cs="Segoe UI"/>
          <w:sz w:val="22"/>
          <w:szCs w:val="22"/>
        </w:rPr>
        <w:t>SolidJS</w:t>
      </w:r>
      <w:proofErr w:type="spellEnd"/>
      <w:r w:rsidRPr="007F26BE">
        <w:rPr>
          <w:rFonts w:ascii="Segoe UI" w:hAnsi="Segoe UI" w:cs="Segoe UI"/>
          <w:sz w:val="22"/>
          <w:szCs w:val="22"/>
        </w:rPr>
        <w:t xml:space="preserve">, </w:t>
      </w:r>
      <w:proofErr w:type="spellStart"/>
      <w:r w:rsidRPr="007F26BE">
        <w:rPr>
          <w:rFonts w:ascii="Segoe UI" w:hAnsi="Segoe UI" w:cs="Segoe UI"/>
          <w:sz w:val="22"/>
          <w:szCs w:val="22"/>
        </w:rPr>
        <w:t>AlpineJS</w:t>
      </w:r>
      <w:proofErr w:type="spellEnd"/>
      <w:r w:rsidRPr="007F26BE">
        <w:rPr>
          <w:rFonts w:ascii="Segoe UI" w:hAnsi="Segoe UI" w:cs="Segoe UI"/>
          <w:sz w:val="22"/>
          <w:szCs w:val="22"/>
        </w:rPr>
        <w:t>, Lit) or an </w:t>
      </w:r>
      <w:hyperlink r:id="rId25" w:history="1">
        <w:r w:rsidRPr="007F26BE">
          <w:rPr>
            <w:rStyle w:val="Hyperlink"/>
            <w:rFonts w:ascii="Segoe UI" w:eastAsiaTheme="majorEastAsia" w:hAnsi="Segoe UI" w:cs="Segoe UI"/>
            <w:sz w:val="22"/>
            <w:szCs w:val="22"/>
          </w:rPr>
          <w:t>Astro integration</w:t>
        </w:r>
      </w:hyperlink>
      <w:r w:rsidRPr="007F26BE">
        <w:rPr>
          <w:rFonts w:ascii="Segoe UI" w:hAnsi="Segoe UI" w:cs="Segoe UI"/>
          <w:sz w:val="22"/>
          <w:szCs w:val="22"/>
        </w:rPr>
        <w:t xml:space="preserve"> (e.g. </w:t>
      </w:r>
      <w:proofErr w:type="spellStart"/>
      <w:r w:rsidRPr="007F26BE">
        <w:rPr>
          <w:rFonts w:ascii="Segoe UI" w:hAnsi="Segoe UI" w:cs="Segoe UI"/>
          <w:sz w:val="22"/>
          <w:szCs w:val="22"/>
        </w:rPr>
        <w:t>astro-XElement</w:t>
      </w:r>
      <w:proofErr w:type="spellEnd"/>
      <w:r w:rsidRPr="007F26BE">
        <w:rPr>
          <w:rFonts w:ascii="Segoe UI" w:hAnsi="Segoe UI" w:cs="Segoe UI"/>
          <w:sz w:val="22"/>
          <w:szCs w:val="22"/>
        </w:rPr>
        <w:t>), you can use a </w:t>
      </w:r>
      <w:r w:rsidRPr="007F26BE">
        <w:rPr>
          <w:rStyle w:val="HTMLCode"/>
          <w:rFonts w:ascii="var(--font-mono)" w:hAnsi="var(--font-mono)"/>
          <w:sz w:val="22"/>
          <w:szCs w:val="22"/>
        </w:rPr>
        <w:t>&lt;script&gt;</w:t>
      </w:r>
      <w:r w:rsidRPr="007F26BE">
        <w:rPr>
          <w:rFonts w:ascii="Segoe UI" w:hAnsi="Segoe UI" w:cs="Segoe UI"/>
          <w:sz w:val="22"/>
          <w:szCs w:val="22"/>
        </w:rPr>
        <w:t> tag in your Astro component template and send JavaScript to the browser that executes in the global scope.</w:t>
      </w:r>
    </w:p>
    <w:p w:rsidR="00CD2619" w:rsidRDefault="00CD2619" w:rsidP="00CD2619">
      <w:pPr>
        <w:pStyle w:val="NormalWeb"/>
        <w:numPr>
          <w:ilvl w:val="0"/>
          <w:numId w:val="19"/>
        </w:numPr>
        <w:shd w:val="clear" w:color="auto" w:fill="FDFEFF"/>
        <w:rPr>
          <w:rFonts w:ascii="Segoe UI" w:hAnsi="Segoe UI" w:cs="Segoe UI"/>
          <w:sz w:val="22"/>
          <w:szCs w:val="22"/>
        </w:rPr>
      </w:pPr>
      <w:r w:rsidRPr="007F26BE">
        <w:rPr>
          <w:rFonts w:ascii="Segoe UI" w:hAnsi="Segoe UI" w:cs="Segoe UI"/>
          <w:sz w:val="22"/>
          <w:szCs w:val="22"/>
        </w:rPr>
        <w:t>By default, </w:t>
      </w:r>
      <w:r w:rsidRPr="007F26BE">
        <w:rPr>
          <w:rStyle w:val="HTMLCode"/>
          <w:rFonts w:ascii="var(--font-mono)" w:hAnsi="var(--font-mono)"/>
          <w:sz w:val="22"/>
          <w:szCs w:val="22"/>
        </w:rPr>
        <w:t>&lt;script&gt;</w:t>
      </w:r>
      <w:r w:rsidRPr="007F26BE">
        <w:rPr>
          <w:rFonts w:ascii="Segoe UI" w:hAnsi="Segoe UI" w:cs="Segoe UI"/>
          <w:sz w:val="22"/>
          <w:szCs w:val="22"/>
        </w:rPr>
        <w:t> tags are processed by Astro.</w:t>
      </w:r>
    </w:p>
    <w:p w:rsidR="007F26BE" w:rsidRPr="007F26BE" w:rsidRDefault="007F26BE" w:rsidP="007F26BE">
      <w:pPr>
        <w:numPr>
          <w:ilvl w:val="1"/>
          <w:numId w:val="19"/>
        </w:numPr>
        <w:shd w:val="clear" w:color="auto" w:fill="FDFEFF"/>
        <w:spacing w:before="100" w:beforeAutospacing="1" w:after="100" w:afterAutospacing="1"/>
        <w:rPr>
          <w:rFonts w:ascii="Segoe UI" w:eastAsia="Times New Roman" w:hAnsi="Segoe UI" w:cs="Segoe UI"/>
          <w:sz w:val="22"/>
          <w:szCs w:val="22"/>
        </w:rPr>
      </w:pPr>
      <w:r w:rsidRPr="007F26BE">
        <w:rPr>
          <w:rFonts w:ascii="Segoe UI" w:eastAsia="Times New Roman" w:hAnsi="Segoe UI" w:cs="Segoe UI"/>
          <w:sz w:val="22"/>
          <w:szCs w:val="22"/>
        </w:rPr>
        <w:t>Any imports will be bundled, allowing you to import local files or Node modules.</w:t>
      </w:r>
    </w:p>
    <w:p w:rsidR="007F26BE" w:rsidRPr="007F26BE" w:rsidRDefault="007F26BE" w:rsidP="007F26BE">
      <w:pPr>
        <w:numPr>
          <w:ilvl w:val="1"/>
          <w:numId w:val="19"/>
        </w:numPr>
        <w:shd w:val="clear" w:color="auto" w:fill="FDFEFF"/>
        <w:spacing w:before="100" w:beforeAutospacing="1" w:after="100" w:afterAutospacing="1"/>
        <w:rPr>
          <w:rFonts w:ascii="Segoe UI" w:eastAsia="Times New Roman" w:hAnsi="Segoe UI" w:cs="Segoe UI"/>
          <w:sz w:val="22"/>
          <w:szCs w:val="22"/>
        </w:rPr>
      </w:pPr>
      <w:r w:rsidRPr="007F26BE">
        <w:rPr>
          <w:rFonts w:ascii="Segoe UI" w:eastAsia="Times New Roman" w:hAnsi="Segoe UI" w:cs="Segoe UI"/>
          <w:sz w:val="22"/>
          <w:szCs w:val="22"/>
        </w:rPr>
        <w:t>The processed script will be injected into your page’s </w:t>
      </w:r>
      <w:r w:rsidRPr="007F26BE">
        <w:rPr>
          <w:rFonts w:ascii="var(--font-mono)" w:eastAsia="Times New Roman" w:hAnsi="var(--font-mono)" w:cs="Courier New"/>
          <w:sz w:val="22"/>
          <w:szCs w:val="22"/>
        </w:rPr>
        <w:t>&lt;head&gt;</w:t>
      </w:r>
      <w:r w:rsidRPr="007F26BE">
        <w:rPr>
          <w:rFonts w:ascii="Segoe UI" w:eastAsia="Times New Roman" w:hAnsi="Segoe UI" w:cs="Segoe UI"/>
          <w:sz w:val="22"/>
          <w:szCs w:val="22"/>
        </w:rPr>
        <w:t> with </w:t>
      </w:r>
      <w:hyperlink r:id="rId26" w:history="1">
        <w:r w:rsidRPr="007F26BE">
          <w:rPr>
            <w:rFonts w:ascii="var(--font-mono)" w:eastAsia="Times New Roman" w:hAnsi="var(--font-mono)" w:cs="Courier New"/>
            <w:color w:val="0000FF"/>
            <w:sz w:val="22"/>
            <w:szCs w:val="22"/>
            <w:u w:val="single"/>
          </w:rPr>
          <w:t>type="module"</w:t>
        </w:r>
      </w:hyperlink>
      <w:r w:rsidRPr="007F26BE">
        <w:rPr>
          <w:rFonts w:ascii="Segoe UI" w:eastAsia="Times New Roman" w:hAnsi="Segoe UI" w:cs="Segoe UI"/>
          <w:sz w:val="22"/>
          <w:szCs w:val="22"/>
        </w:rPr>
        <w:t>.</w:t>
      </w:r>
    </w:p>
    <w:p w:rsidR="007F26BE" w:rsidRPr="007F26BE" w:rsidRDefault="007F26BE" w:rsidP="007F26BE">
      <w:pPr>
        <w:numPr>
          <w:ilvl w:val="1"/>
          <w:numId w:val="19"/>
        </w:numPr>
        <w:shd w:val="clear" w:color="auto" w:fill="FDFEFF"/>
        <w:spacing w:before="100" w:beforeAutospacing="1" w:after="100" w:afterAutospacing="1"/>
        <w:rPr>
          <w:rFonts w:ascii="Segoe UI" w:eastAsia="Times New Roman" w:hAnsi="Segoe UI" w:cs="Segoe UI"/>
          <w:sz w:val="22"/>
          <w:szCs w:val="22"/>
        </w:rPr>
      </w:pPr>
      <w:proofErr w:type="spellStart"/>
      <w:r w:rsidRPr="007F26BE">
        <w:rPr>
          <w:rFonts w:ascii="Segoe UI" w:eastAsia="Times New Roman" w:hAnsi="Segoe UI" w:cs="Segoe UI"/>
          <w:sz w:val="22"/>
          <w:szCs w:val="22"/>
        </w:rPr>
        <w:t>TypeScript</w:t>
      </w:r>
      <w:proofErr w:type="spellEnd"/>
      <w:r w:rsidRPr="007F26BE">
        <w:rPr>
          <w:rFonts w:ascii="Segoe UI" w:eastAsia="Times New Roman" w:hAnsi="Segoe UI" w:cs="Segoe UI"/>
          <w:sz w:val="22"/>
          <w:szCs w:val="22"/>
        </w:rPr>
        <w:t xml:space="preserve"> is fully supported, including importing </w:t>
      </w:r>
      <w:proofErr w:type="spellStart"/>
      <w:r w:rsidRPr="007F26BE">
        <w:rPr>
          <w:rFonts w:ascii="Segoe UI" w:eastAsia="Times New Roman" w:hAnsi="Segoe UI" w:cs="Segoe UI"/>
          <w:sz w:val="22"/>
          <w:szCs w:val="22"/>
        </w:rPr>
        <w:t>TypeScript</w:t>
      </w:r>
      <w:proofErr w:type="spellEnd"/>
      <w:r w:rsidRPr="007F26BE">
        <w:rPr>
          <w:rFonts w:ascii="Segoe UI" w:eastAsia="Times New Roman" w:hAnsi="Segoe UI" w:cs="Segoe UI"/>
          <w:sz w:val="22"/>
          <w:szCs w:val="22"/>
        </w:rPr>
        <w:t xml:space="preserve"> files</w:t>
      </w:r>
    </w:p>
    <w:p w:rsidR="007F26BE" w:rsidRPr="007F26BE" w:rsidRDefault="007F26BE" w:rsidP="007F26BE">
      <w:pPr>
        <w:numPr>
          <w:ilvl w:val="1"/>
          <w:numId w:val="19"/>
        </w:numPr>
        <w:shd w:val="clear" w:color="auto" w:fill="FDFEFF"/>
        <w:spacing w:before="100" w:beforeAutospacing="1" w:after="100" w:afterAutospacing="1"/>
        <w:rPr>
          <w:rFonts w:ascii="Segoe UI" w:eastAsia="Times New Roman" w:hAnsi="Segoe UI" w:cs="Segoe UI"/>
          <w:sz w:val="22"/>
          <w:szCs w:val="22"/>
        </w:rPr>
      </w:pPr>
      <w:r w:rsidRPr="007F26BE">
        <w:rPr>
          <w:rFonts w:ascii="Segoe UI" w:eastAsia="Times New Roman" w:hAnsi="Segoe UI" w:cs="Segoe UI"/>
          <w:sz w:val="22"/>
          <w:szCs w:val="22"/>
        </w:rPr>
        <w:t>If your component is used several times on a page, the script tag will only be included once.</w:t>
      </w:r>
    </w:p>
    <w:p w:rsidR="00C63050" w:rsidRDefault="00C63050" w:rsidP="00C63050">
      <w:pPr>
        <w:pStyle w:val="HTMLPreformatted"/>
        <w:numPr>
          <w:ilvl w:val="0"/>
          <w:numId w:val="19"/>
        </w:numPr>
        <w:shd w:val="clear" w:color="auto" w:fill="312749"/>
        <w:rPr>
          <w:rStyle w:val="HTMLCode"/>
          <w:rFonts w:eastAsiaTheme="majorEastAsia"/>
          <w:color w:val="17161D"/>
        </w:rPr>
      </w:pPr>
      <w:r>
        <w:rPr>
          <w:rStyle w:val="line"/>
          <w:color w:val="C7C5D3"/>
        </w:rPr>
        <w:t>&lt;</w:t>
      </w:r>
      <w:r>
        <w:rPr>
          <w:rStyle w:val="line"/>
          <w:color w:val="FF657C"/>
        </w:rPr>
        <w:t>script</w:t>
      </w:r>
      <w:r>
        <w:rPr>
          <w:rStyle w:val="line"/>
          <w:color w:val="C7C5D3"/>
        </w:rPr>
        <w:t>&gt;</w:t>
      </w:r>
    </w:p>
    <w:p w:rsidR="00C63050" w:rsidRDefault="00C63050" w:rsidP="00C63050">
      <w:pPr>
        <w:pStyle w:val="HTMLPreformatted"/>
        <w:numPr>
          <w:ilvl w:val="0"/>
          <w:numId w:val="19"/>
        </w:numPr>
        <w:shd w:val="clear" w:color="auto" w:fill="312749"/>
        <w:rPr>
          <w:rStyle w:val="HTMLCode"/>
          <w:rFonts w:eastAsiaTheme="majorEastAsia"/>
          <w:color w:val="17161D"/>
        </w:rPr>
      </w:pPr>
      <w:r>
        <w:rPr>
          <w:rStyle w:val="line"/>
          <w:color w:val="C7C5D3"/>
        </w:rPr>
        <w:t xml:space="preserve">  </w:t>
      </w:r>
      <w:r>
        <w:rPr>
          <w:rStyle w:val="line"/>
          <w:color w:val="ABA8BD"/>
        </w:rPr>
        <w:t xml:space="preserve">// Processed! Bundled! </w:t>
      </w:r>
      <w:proofErr w:type="spellStart"/>
      <w:r>
        <w:rPr>
          <w:rStyle w:val="line"/>
          <w:color w:val="ABA8BD"/>
        </w:rPr>
        <w:t>TypeScript</w:t>
      </w:r>
      <w:proofErr w:type="spellEnd"/>
      <w:r>
        <w:rPr>
          <w:rStyle w:val="line"/>
          <w:color w:val="ABA8BD"/>
        </w:rPr>
        <w:t xml:space="preserve">-supported! ESM imports work, even to </w:t>
      </w:r>
      <w:proofErr w:type="spellStart"/>
      <w:r>
        <w:rPr>
          <w:rStyle w:val="line"/>
          <w:color w:val="ABA8BD"/>
        </w:rPr>
        <w:t>npm</w:t>
      </w:r>
      <w:proofErr w:type="spellEnd"/>
      <w:r>
        <w:rPr>
          <w:rStyle w:val="line"/>
          <w:color w:val="ABA8BD"/>
        </w:rPr>
        <w:t xml:space="preserve"> packages.</w:t>
      </w:r>
    </w:p>
    <w:p w:rsidR="00C63050" w:rsidRDefault="00C63050" w:rsidP="00C63050">
      <w:pPr>
        <w:pStyle w:val="HTMLPreformatted"/>
        <w:numPr>
          <w:ilvl w:val="0"/>
          <w:numId w:val="19"/>
        </w:numPr>
        <w:shd w:val="clear" w:color="auto" w:fill="312749"/>
        <w:rPr>
          <w:rFonts w:ascii="var(--font-mono)" w:hAnsi="var(--font-mono)"/>
          <w:color w:val="17161D"/>
        </w:rPr>
      </w:pPr>
      <w:r>
        <w:rPr>
          <w:rStyle w:val="line"/>
          <w:color w:val="C7C5D3"/>
        </w:rPr>
        <w:t>&lt;/</w:t>
      </w:r>
      <w:r>
        <w:rPr>
          <w:rStyle w:val="line"/>
          <w:color w:val="FF657C"/>
        </w:rPr>
        <w:t>script</w:t>
      </w:r>
      <w:r>
        <w:rPr>
          <w:rStyle w:val="line"/>
          <w:color w:val="C7C5D3"/>
        </w:rPr>
        <w:t>&gt;</w:t>
      </w:r>
    </w:p>
    <w:p w:rsidR="00C63050" w:rsidRPr="00C63050" w:rsidRDefault="00C63050" w:rsidP="00C63050">
      <w:pPr>
        <w:pStyle w:val="NormalWeb"/>
        <w:numPr>
          <w:ilvl w:val="0"/>
          <w:numId w:val="19"/>
        </w:numPr>
        <w:shd w:val="clear" w:color="auto" w:fill="FDFEFF"/>
        <w:rPr>
          <w:rFonts w:ascii="Segoe UI" w:hAnsi="Segoe UI" w:cs="Segoe UI"/>
          <w:sz w:val="22"/>
          <w:szCs w:val="22"/>
        </w:rPr>
      </w:pPr>
      <w:r w:rsidRPr="00C63050">
        <w:rPr>
          <w:rFonts w:ascii="Segoe UI" w:hAnsi="Segoe UI" w:cs="Segoe UI"/>
          <w:sz w:val="22"/>
          <w:szCs w:val="22"/>
        </w:rPr>
        <w:t>To avoid bundling the script, you can use the </w:t>
      </w:r>
      <w:proofErr w:type="spellStart"/>
      <w:r w:rsidRPr="00C63050">
        <w:rPr>
          <w:rStyle w:val="HTMLCode"/>
          <w:rFonts w:ascii="var(--font-mono)" w:eastAsiaTheme="majorEastAsia" w:hAnsi="var(--font-mono)"/>
          <w:sz w:val="22"/>
          <w:szCs w:val="22"/>
        </w:rPr>
        <w:t>is</w:t>
      </w:r>
      <w:proofErr w:type="gramStart"/>
      <w:r w:rsidRPr="00C63050">
        <w:rPr>
          <w:rStyle w:val="HTMLCode"/>
          <w:rFonts w:ascii="var(--font-mono)" w:eastAsiaTheme="majorEastAsia" w:hAnsi="var(--font-mono)"/>
          <w:sz w:val="22"/>
          <w:szCs w:val="22"/>
        </w:rPr>
        <w:t>:inline</w:t>
      </w:r>
      <w:proofErr w:type="spellEnd"/>
      <w:proofErr w:type="gramEnd"/>
      <w:r w:rsidRPr="00C63050">
        <w:rPr>
          <w:rFonts w:ascii="Segoe UI" w:hAnsi="Segoe UI" w:cs="Segoe UI"/>
          <w:sz w:val="22"/>
          <w:szCs w:val="22"/>
        </w:rPr>
        <w:t> attribute.</w:t>
      </w:r>
    </w:p>
    <w:p w:rsidR="00C63050" w:rsidRDefault="00C63050" w:rsidP="00C63050">
      <w:pPr>
        <w:pStyle w:val="HTMLPreformatted"/>
        <w:numPr>
          <w:ilvl w:val="0"/>
          <w:numId w:val="19"/>
        </w:numPr>
        <w:shd w:val="clear" w:color="auto" w:fill="312749"/>
        <w:rPr>
          <w:rStyle w:val="HTMLCode"/>
          <w:rFonts w:eastAsiaTheme="majorEastAsia"/>
        </w:rPr>
      </w:pPr>
      <w:r>
        <w:rPr>
          <w:rStyle w:val="line"/>
          <w:color w:val="C7C5D3"/>
        </w:rPr>
        <w:t>&lt;</w:t>
      </w:r>
      <w:r>
        <w:rPr>
          <w:rStyle w:val="line"/>
          <w:color w:val="FF657C"/>
        </w:rPr>
        <w:t>script</w:t>
      </w:r>
      <w:r>
        <w:rPr>
          <w:rStyle w:val="line"/>
          <w:color w:val="D8DEE9"/>
        </w:rPr>
        <w:t xml:space="preserve"> </w:t>
      </w:r>
      <w:proofErr w:type="spellStart"/>
      <w:r>
        <w:rPr>
          <w:rStyle w:val="line"/>
          <w:color w:val="FFBD2E"/>
        </w:rPr>
        <w:t>is:inline</w:t>
      </w:r>
      <w:proofErr w:type="spellEnd"/>
      <w:r>
        <w:rPr>
          <w:rStyle w:val="line"/>
          <w:color w:val="C7C5D3"/>
        </w:rPr>
        <w:t>&gt;</w:t>
      </w:r>
    </w:p>
    <w:p w:rsidR="00C63050" w:rsidRDefault="00C63050" w:rsidP="00C63050">
      <w:pPr>
        <w:pStyle w:val="HTMLPreformatted"/>
        <w:numPr>
          <w:ilvl w:val="0"/>
          <w:numId w:val="19"/>
        </w:numPr>
        <w:shd w:val="clear" w:color="auto" w:fill="312749"/>
        <w:rPr>
          <w:rStyle w:val="HTMLCode"/>
          <w:rFonts w:eastAsiaTheme="majorEastAsia"/>
        </w:rPr>
      </w:pPr>
      <w:r>
        <w:rPr>
          <w:rStyle w:val="line"/>
          <w:color w:val="C7C5D3"/>
        </w:rPr>
        <w:t xml:space="preserve">  </w:t>
      </w:r>
      <w:r>
        <w:rPr>
          <w:rStyle w:val="line"/>
          <w:color w:val="ABA8BD"/>
        </w:rPr>
        <w:t>// Will be rendered into the HTML exactly as written!</w:t>
      </w:r>
    </w:p>
    <w:p w:rsidR="00C63050" w:rsidRDefault="00C63050" w:rsidP="00C63050">
      <w:pPr>
        <w:pStyle w:val="HTMLPreformatted"/>
        <w:numPr>
          <w:ilvl w:val="0"/>
          <w:numId w:val="19"/>
        </w:numPr>
        <w:shd w:val="clear" w:color="auto" w:fill="312749"/>
        <w:rPr>
          <w:rStyle w:val="HTMLCode"/>
          <w:rFonts w:eastAsiaTheme="majorEastAsia"/>
        </w:rPr>
      </w:pPr>
      <w:r>
        <w:rPr>
          <w:rStyle w:val="line"/>
          <w:color w:val="C7C5D3"/>
        </w:rPr>
        <w:t xml:space="preserve">  </w:t>
      </w:r>
      <w:r>
        <w:rPr>
          <w:rStyle w:val="line"/>
          <w:color w:val="ABA8BD"/>
        </w:rPr>
        <w:t>// ESM imports will not be resolved relative to the file.</w:t>
      </w:r>
    </w:p>
    <w:p w:rsidR="00C63050" w:rsidRDefault="00C63050" w:rsidP="00C63050">
      <w:pPr>
        <w:pStyle w:val="HTMLPreformatted"/>
        <w:numPr>
          <w:ilvl w:val="0"/>
          <w:numId w:val="19"/>
        </w:numPr>
        <w:shd w:val="clear" w:color="auto" w:fill="312749"/>
        <w:rPr>
          <w:rFonts w:ascii="var(--font-mono)" w:hAnsi="var(--font-mono)"/>
        </w:rPr>
      </w:pPr>
      <w:r>
        <w:rPr>
          <w:rStyle w:val="line"/>
          <w:color w:val="C7C5D3"/>
        </w:rPr>
        <w:t>&lt;/</w:t>
      </w:r>
      <w:r>
        <w:rPr>
          <w:rStyle w:val="line"/>
          <w:color w:val="FF657C"/>
        </w:rPr>
        <w:t>script</w:t>
      </w:r>
      <w:r>
        <w:rPr>
          <w:rStyle w:val="line"/>
          <w:color w:val="C7C5D3"/>
        </w:rPr>
        <w:t>&gt;</w:t>
      </w:r>
    </w:p>
    <w:p w:rsidR="00C63050" w:rsidRPr="00C63050" w:rsidRDefault="00C63050" w:rsidP="00C63050">
      <w:pPr>
        <w:pStyle w:val="NormalWeb"/>
        <w:numPr>
          <w:ilvl w:val="0"/>
          <w:numId w:val="19"/>
        </w:numPr>
        <w:shd w:val="clear" w:color="auto" w:fill="FDFEFF"/>
        <w:rPr>
          <w:rFonts w:ascii="Segoe UI" w:hAnsi="Segoe UI" w:cs="Segoe UI"/>
          <w:sz w:val="22"/>
          <w:szCs w:val="22"/>
        </w:rPr>
      </w:pPr>
      <w:r w:rsidRPr="00C63050">
        <w:rPr>
          <w:rFonts w:ascii="Segoe UI" w:hAnsi="Segoe UI" w:cs="Segoe UI"/>
          <w:sz w:val="22"/>
          <w:szCs w:val="22"/>
        </w:rPr>
        <w:t>Multiple </w:t>
      </w:r>
      <w:r w:rsidRPr="00C63050">
        <w:rPr>
          <w:rStyle w:val="HTMLCode"/>
          <w:rFonts w:ascii="var(--font-mono)" w:eastAsiaTheme="majorEastAsia" w:hAnsi="var(--font-mono)"/>
          <w:sz w:val="22"/>
          <w:szCs w:val="22"/>
        </w:rPr>
        <w:t>&lt;script&gt;</w:t>
      </w:r>
      <w:r w:rsidRPr="00C63050">
        <w:rPr>
          <w:rFonts w:ascii="Segoe UI" w:hAnsi="Segoe UI" w:cs="Segoe UI"/>
          <w:sz w:val="22"/>
          <w:szCs w:val="22"/>
        </w:rPr>
        <w:t> tags can be used in the same </w:t>
      </w:r>
      <w:r w:rsidRPr="00C63050">
        <w:rPr>
          <w:rStyle w:val="HTMLCode"/>
          <w:rFonts w:ascii="var(--font-mono)" w:eastAsiaTheme="majorEastAsia" w:hAnsi="var(--font-mono)"/>
          <w:sz w:val="22"/>
          <w:szCs w:val="22"/>
        </w:rPr>
        <w:t>.</w:t>
      </w:r>
      <w:proofErr w:type="spellStart"/>
      <w:r w:rsidRPr="00C63050">
        <w:rPr>
          <w:rStyle w:val="HTMLCode"/>
          <w:rFonts w:ascii="var(--font-mono)" w:eastAsiaTheme="majorEastAsia" w:hAnsi="var(--font-mono)"/>
          <w:sz w:val="22"/>
          <w:szCs w:val="22"/>
        </w:rPr>
        <w:t>astro</w:t>
      </w:r>
      <w:proofErr w:type="spellEnd"/>
      <w:r w:rsidRPr="00C63050">
        <w:rPr>
          <w:rFonts w:ascii="Segoe UI" w:hAnsi="Segoe UI" w:cs="Segoe UI"/>
          <w:sz w:val="22"/>
          <w:szCs w:val="22"/>
        </w:rPr>
        <w:t> file using any combination of the methods above.</w:t>
      </w:r>
    </w:p>
    <w:p w:rsidR="000D1FCB" w:rsidRPr="000D1FCB" w:rsidRDefault="000D1FCB" w:rsidP="000D1FCB">
      <w:pPr>
        <w:pStyle w:val="ListParagraph"/>
        <w:numPr>
          <w:ilvl w:val="0"/>
          <w:numId w:val="19"/>
        </w:numPr>
        <w:spacing w:beforeAutospacing="1" w:afterAutospacing="1"/>
        <w:rPr>
          <w:rFonts w:ascii="Segoe UI" w:eastAsia="Times New Roman" w:hAnsi="Segoe UI" w:cs="Segoe UI"/>
          <w:b/>
          <w:bCs/>
          <w:caps/>
          <w:spacing w:val="12"/>
        </w:rPr>
      </w:pPr>
      <w:r w:rsidRPr="000D1FCB">
        <w:rPr>
          <w:rFonts w:ascii="Segoe UI" w:eastAsia="Times New Roman" w:hAnsi="Segoe UI" w:cs="Segoe UI"/>
          <w:b/>
          <w:bCs/>
          <w:caps/>
          <w:spacing w:val="12"/>
        </w:rPr>
        <w:t> NOTE</w:t>
      </w:r>
    </w:p>
    <w:p w:rsidR="000D1FCB" w:rsidRPr="000D1FCB" w:rsidRDefault="000D1FCB" w:rsidP="000D1FCB">
      <w:pPr>
        <w:pStyle w:val="ListParagraph"/>
        <w:numPr>
          <w:ilvl w:val="0"/>
          <w:numId w:val="19"/>
        </w:numPr>
        <w:rPr>
          <w:rFonts w:ascii="Times New Roman" w:eastAsia="Times New Roman" w:hAnsi="Times New Roman"/>
          <w:sz w:val="22"/>
          <w:szCs w:val="22"/>
        </w:rPr>
      </w:pPr>
      <w:r w:rsidRPr="000D1FCB">
        <w:rPr>
          <w:rFonts w:ascii="Times New Roman" w:eastAsia="Times New Roman" w:hAnsi="Times New Roman"/>
          <w:sz w:val="22"/>
          <w:szCs w:val="22"/>
        </w:rPr>
        <w:t>Adding </w:t>
      </w:r>
      <w:r w:rsidRPr="000D1FCB">
        <w:rPr>
          <w:rFonts w:ascii="var(--font-mono)" w:eastAsia="Times New Roman" w:hAnsi="var(--font-mono)" w:cs="Courier New"/>
          <w:sz w:val="22"/>
          <w:szCs w:val="22"/>
        </w:rPr>
        <w:t>type="module"</w:t>
      </w:r>
      <w:r w:rsidRPr="000D1FCB">
        <w:rPr>
          <w:rFonts w:ascii="Times New Roman" w:eastAsia="Times New Roman" w:hAnsi="Times New Roman"/>
          <w:sz w:val="22"/>
          <w:szCs w:val="22"/>
        </w:rPr>
        <w:t> or any other attribute to a </w:t>
      </w:r>
      <w:r w:rsidRPr="000D1FCB">
        <w:rPr>
          <w:rFonts w:ascii="var(--font-mono)" w:eastAsia="Times New Roman" w:hAnsi="var(--font-mono)" w:cs="Courier New"/>
          <w:sz w:val="22"/>
          <w:szCs w:val="22"/>
        </w:rPr>
        <w:t>&lt;script&gt;</w:t>
      </w:r>
      <w:r w:rsidRPr="000D1FCB">
        <w:rPr>
          <w:rFonts w:ascii="Times New Roman" w:eastAsia="Times New Roman" w:hAnsi="Times New Roman"/>
          <w:sz w:val="22"/>
          <w:szCs w:val="22"/>
        </w:rPr>
        <w:t> tag will disable Astro’s default bundling behavior, treating the tag as if it had an </w:t>
      </w:r>
      <w:proofErr w:type="spellStart"/>
      <w:r w:rsidRPr="000D1FCB">
        <w:rPr>
          <w:rFonts w:ascii="var(--font-mono)" w:eastAsia="Times New Roman" w:hAnsi="var(--font-mono)" w:cs="Courier New"/>
          <w:sz w:val="22"/>
          <w:szCs w:val="22"/>
        </w:rPr>
        <w:t>is</w:t>
      </w:r>
      <w:proofErr w:type="gramStart"/>
      <w:r w:rsidRPr="000D1FCB">
        <w:rPr>
          <w:rFonts w:ascii="var(--font-mono)" w:eastAsia="Times New Roman" w:hAnsi="var(--font-mono)" w:cs="Courier New"/>
          <w:sz w:val="22"/>
          <w:szCs w:val="22"/>
        </w:rPr>
        <w:t>:inline</w:t>
      </w:r>
      <w:proofErr w:type="spellEnd"/>
      <w:proofErr w:type="gramEnd"/>
      <w:r w:rsidRPr="000D1FCB">
        <w:rPr>
          <w:rFonts w:ascii="Times New Roman" w:eastAsia="Times New Roman" w:hAnsi="Times New Roman"/>
          <w:sz w:val="22"/>
          <w:szCs w:val="22"/>
        </w:rPr>
        <w:t> directive.</w:t>
      </w:r>
    </w:p>
    <w:p w:rsidR="001E4558" w:rsidRDefault="001E4558" w:rsidP="001E4558">
      <w:pPr>
        <w:pStyle w:val="Heading3"/>
        <w:shd w:val="clear" w:color="auto" w:fill="171424"/>
        <w:spacing w:before="0" w:after="0"/>
        <w:rPr>
          <w:rFonts w:ascii="Segoe UI" w:hAnsi="Segoe UI" w:cs="Segoe UI"/>
          <w:color w:val="E3E2E9"/>
        </w:rPr>
      </w:pPr>
      <w:r>
        <w:rPr>
          <w:rFonts w:ascii="Segoe UI" w:hAnsi="Segoe UI" w:cs="Segoe UI"/>
          <w:color w:val="E3E2E9"/>
        </w:rPr>
        <w:lastRenderedPageBreak/>
        <w:t>Loading External Scripts</w:t>
      </w:r>
    </w:p>
    <w:p w:rsidR="001E4558" w:rsidRPr="001E4558" w:rsidRDefault="001E4558" w:rsidP="001E4558">
      <w:pPr>
        <w:pStyle w:val="NormalWeb"/>
        <w:numPr>
          <w:ilvl w:val="0"/>
          <w:numId w:val="19"/>
        </w:numPr>
        <w:shd w:val="clear" w:color="auto" w:fill="FDFEFF"/>
        <w:spacing w:before="0" w:beforeAutospacing="0" w:after="0" w:afterAutospacing="0"/>
        <w:rPr>
          <w:rFonts w:ascii="Segoe UI" w:hAnsi="Segoe UI" w:cs="Segoe UI"/>
          <w:sz w:val="22"/>
          <w:szCs w:val="22"/>
        </w:rPr>
      </w:pPr>
      <w:r w:rsidRPr="001E4558">
        <w:rPr>
          <w:rStyle w:val="Strong"/>
          <w:rFonts w:ascii="Segoe UI" w:eastAsiaTheme="majorEastAsia" w:hAnsi="Segoe UI" w:cs="Segoe UI"/>
          <w:sz w:val="22"/>
          <w:szCs w:val="22"/>
        </w:rPr>
        <w:t>When to use this:</w:t>
      </w:r>
      <w:r w:rsidRPr="001E4558">
        <w:rPr>
          <w:rFonts w:ascii="Segoe UI" w:hAnsi="Segoe UI" w:cs="Segoe UI"/>
          <w:sz w:val="22"/>
          <w:szCs w:val="22"/>
        </w:rPr>
        <w:t> If your JavaScript file lives inside of </w:t>
      </w:r>
      <w:r w:rsidRPr="001E4558">
        <w:rPr>
          <w:rStyle w:val="HTMLCode"/>
          <w:rFonts w:ascii="var(--font-mono)" w:eastAsiaTheme="majorEastAsia" w:hAnsi="var(--font-mono)"/>
          <w:sz w:val="22"/>
          <w:szCs w:val="22"/>
        </w:rPr>
        <w:t>public/</w:t>
      </w:r>
      <w:r w:rsidRPr="001E4558">
        <w:rPr>
          <w:rFonts w:ascii="Segoe UI" w:hAnsi="Segoe UI" w:cs="Segoe UI"/>
          <w:sz w:val="22"/>
          <w:szCs w:val="22"/>
        </w:rPr>
        <w:t>.</w:t>
      </w:r>
    </w:p>
    <w:p w:rsidR="001E4558" w:rsidRPr="001E4558" w:rsidRDefault="001E4558" w:rsidP="001E4558">
      <w:pPr>
        <w:pStyle w:val="NormalWeb"/>
        <w:numPr>
          <w:ilvl w:val="0"/>
          <w:numId w:val="19"/>
        </w:numPr>
        <w:shd w:val="clear" w:color="auto" w:fill="FDFEFF"/>
        <w:rPr>
          <w:rFonts w:ascii="Segoe UI" w:hAnsi="Segoe UI" w:cs="Segoe UI"/>
          <w:sz w:val="22"/>
          <w:szCs w:val="22"/>
        </w:rPr>
      </w:pPr>
      <w:r w:rsidRPr="001E4558">
        <w:rPr>
          <w:rFonts w:ascii="Segoe UI" w:hAnsi="Segoe UI" w:cs="Segoe UI"/>
          <w:sz w:val="22"/>
          <w:szCs w:val="22"/>
        </w:rPr>
        <w:t>Note that this approach skips the JavaScript processing, bundling and optimizations that are provided by Astro when you use the </w:t>
      </w:r>
      <w:r w:rsidRPr="001E4558">
        <w:rPr>
          <w:rStyle w:val="HTMLCode"/>
          <w:rFonts w:ascii="var(--font-mono)" w:eastAsiaTheme="majorEastAsia" w:hAnsi="var(--font-mono)"/>
          <w:sz w:val="22"/>
          <w:szCs w:val="22"/>
        </w:rPr>
        <w:t>import</w:t>
      </w:r>
      <w:r w:rsidRPr="001E4558">
        <w:rPr>
          <w:rFonts w:ascii="Segoe UI" w:hAnsi="Segoe UI" w:cs="Segoe UI"/>
          <w:sz w:val="22"/>
          <w:szCs w:val="22"/>
        </w:rPr>
        <w:t> method described below.</w:t>
      </w:r>
    </w:p>
    <w:p w:rsidR="001E4558" w:rsidRDefault="001E4558" w:rsidP="001E4558">
      <w:pPr>
        <w:pStyle w:val="HTMLPreformatted"/>
        <w:numPr>
          <w:ilvl w:val="0"/>
          <w:numId w:val="19"/>
        </w:numPr>
        <w:shd w:val="clear" w:color="auto" w:fill="312749"/>
        <w:rPr>
          <w:rStyle w:val="HTMLCode"/>
          <w:rFonts w:eastAsiaTheme="majorEastAsia"/>
        </w:rPr>
      </w:pPr>
      <w:r>
        <w:rPr>
          <w:rStyle w:val="line"/>
          <w:color w:val="D8DEE9"/>
        </w:rPr>
        <w:t>// absolute URL path</w:t>
      </w:r>
    </w:p>
    <w:p w:rsidR="001E4558" w:rsidRDefault="001E4558" w:rsidP="001E4558">
      <w:pPr>
        <w:pStyle w:val="HTMLPreformatted"/>
        <w:numPr>
          <w:ilvl w:val="0"/>
          <w:numId w:val="19"/>
        </w:numPr>
        <w:shd w:val="clear" w:color="auto" w:fill="312749"/>
        <w:rPr>
          <w:rFonts w:ascii="var(--font-mono)" w:hAnsi="var(--font-mono)"/>
        </w:rPr>
      </w:pPr>
      <w:r>
        <w:rPr>
          <w:rStyle w:val="line"/>
          <w:color w:val="C7C5D3"/>
        </w:rPr>
        <w:t>&lt;</w:t>
      </w:r>
      <w:r>
        <w:rPr>
          <w:rStyle w:val="line"/>
          <w:color w:val="FF657C"/>
        </w:rPr>
        <w:t>script</w:t>
      </w:r>
      <w:r>
        <w:rPr>
          <w:rStyle w:val="line"/>
          <w:color w:val="D8DEE9"/>
        </w:rPr>
        <w:t xml:space="preserve"> </w:t>
      </w:r>
      <w:proofErr w:type="spellStart"/>
      <w:r>
        <w:rPr>
          <w:rStyle w:val="line"/>
          <w:color w:val="FFBD2E"/>
        </w:rPr>
        <w:t>is:inline</w:t>
      </w:r>
      <w:proofErr w:type="spellEnd"/>
      <w:r>
        <w:rPr>
          <w:rStyle w:val="line"/>
          <w:color w:val="D8DEE9"/>
        </w:rPr>
        <w:t xml:space="preserve"> </w:t>
      </w:r>
      <w:proofErr w:type="spellStart"/>
      <w:r>
        <w:rPr>
          <w:rStyle w:val="line"/>
          <w:color w:val="FFBD2E"/>
        </w:rPr>
        <w:t>src</w:t>
      </w:r>
      <w:proofErr w:type="spellEnd"/>
      <w:r>
        <w:rPr>
          <w:rStyle w:val="line"/>
          <w:color w:val="C7C5D3"/>
        </w:rPr>
        <w:t>=</w:t>
      </w:r>
      <w:r>
        <w:rPr>
          <w:rStyle w:val="line"/>
          <w:color w:val="16C082"/>
        </w:rPr>
        <w:t>"/some-external-script.js"</w:t>
      </w:r>
      <w:r>
        <w:rPr>
          <w:rStyle w:val="line"/>
          <w:color w:val="C7C5D3"/>
        </w:rPr>
        <w:t>&gt;&lt;/</w:t>
      </w:r>
      <w:r>
        <w:rPr>
          <w:rStyle w:val="line"/>
          <w:color w:val="FF657C"/>
        </w:rPr>
        <w:t>script</w:t>
      </w:r>
      <w:r>
        <w:rPr>
          <w:rStyle w:val="line"/>
          <w:color w:val="C7C5D3"/>
        </w:rPr>
        <w:t>&gt;</w:t>
      </w:r>
    </w:p>
    <w:p w:rsidR="007F26BE" w:rsidRPr="007F26BE" w:rsidRDefault="007F26BE" w:rsidP="00CD2619">
      <w:pPr>
        <w:pStyle w:val="NormalWeb"/>
        <w:numPr>
          <w:ilvl w:val="0"/>
          <w:numId w:val="19"/>
        </w:numPr>
        <w:shd w:val="clear" w:color="auto" w:fill="FDFEFF"/>
        <w:rPr>
          <w:rFonts w:ascii="Segoe UI" w:hAnsi="Segoe UI" w:cs="Segoe UI"/>
          <w:sz w:val="22"/>
          <w:szCs w:val="22"/>
        </w:rPr>
      </w:pPr>
    </w:p>
    <w:p w:rsidR="0005459C" w:rsidRDefault="0005459C" w:rsidP="0005459C">
      <w:pPr>
        <w:pStyle w:val="Heading3"/>
        <w:shd w:val="clear" w:color="auto" w:fill="171424"/>
        <w:spacing w:before="0" w:after="0"/>
        <w:rPr>
          <w:rFonts w:ascii="Segoe UI" w:hAnsi="Segoe UI" w:cs="Segoe UI"/>
          <w:color w:val="E3E2E9"/>
        </w:rPr>
      </w:pPr>
      <w:r>
        <w:rPr>
          <w:rFonts w:ascii="Segoe UI" w:hAnsi="Segoe UI" w:cs="Segoe UI"/>
          <w:color w:val="E3E2E9"/>
        </w:rPr>
        <w:t>Using Hoisted Scripts</w:t>
      </w:r>
    </w:p>
    <w:p w:rsidR="00952A04" w:rsidRPr="00952A04" w:rsidRDefault="00952A04" w:rsidP="00952A04">
      <w:pPr>
        <w:pStyle w:val="ListParagraph"/>
        <w:numPr>
          <w:ilvl w:val="0"/>
          <w:numId w:val="19"/>
        </w:numPr>
        <w:shd w:val="clear" w:color="auto" w:fill="FDFEFF"/>
        <w:rPr>
          <w:rFonts w:ascii="Segoe UI" w:eastAsia="Times New Roman" w:hAnsi="Segoe UI" w:cs="Segoe UI"/>
        </w:rPr>
      </w:pPr>
      <w:r w:rsidRPr="00952A04">
        <w:rPr>
          <w:rFonts w:ascii="Segoe UI" w:eastAsia="Times New Roman" w:hAnsi="Segoe UI" w:cs="Segoe UI"/>
          <w:b/>
          <w:bCs/>
        </w:rPr>
        <w:t>When to use this:</w:t>
      </w:r>
      <w:r w:rsidRPr="00952A04">
        <w:rPr>
          <w:rFonts w:ascii="Segoe UI" w:eastAsia="Times New Roman" w:hAnsi="Segoe UI" w:cs="Segoe UI"/>
        </w:rPr>
        <w:t> If your external script lives inside of </w:t>
      </w:r>
      <w:proofErr w:type="spellStart"/>
      <w:r w:rsidRPr="00952A04">
        <w:rPr>
          <w:rFonts w:ascii="var(--font-mono)" w:eastAsia="Times New Roman" w:hAnsi="var(--font-mono)" w:cs="Courier New"/>
          <w:sz w:val="20"/>
          <w:szCs w:val="20"/>
        </w:rPr>
        <w:t>src</w:t>
      </w:r>
      <w:proofErr w:type="spellEnd"/>
      <w:r w:rsidRPr="00952A04">
        <w:rPr>
          <w:rFonts w:ascii="var(--font-mono)" w:eastAsia="Times New Roman" w:hAnsi="var(--font-mono)" w:cs="Courier New"/>
          <w:sz w:val="20"/>
          <w:szCs w:val="20"/>
        </w:rPr>
        <w:t>/</w:t>
      </w:r>
      <w:r w:rsidRPr="00952A04">
        <w:rPr>
          <w:rFonts w:ascii="Segoe UI" w:eastAsia="Times New Roman" w:hAnsi="Segoe UI" w:cs="Segoe UI"/>
        </w:rPr>
        <w:t> </w:t>
      </w:r>
      <w:r w:rsidRPr="00952A04">
        <w:rPr>
          <w:rFonts w:ascii="Segoe UI" w:eastAsia="Times New Roman" w:hAnsi="Segoe UI" w:cs="Segoe UI"/>
          <w:i/>
          <w:iCs/>
        </w:rPr>
        <w:t>and</w:t>
      </w:r>
      <w:r w:rsidRPr="00952A04">
        <w:rPr>
          <w:rFonts w:ascii="Segoe UI" w:eastAsia="Times New Roman" w:hAnsi="Segoe UI" w:cs="Segoe UI"/>
        </w:rPr>
        <w:t> it supports the ESM module type.</w:t>
      </w:r>
    </w:p>
    <w:p w:rsidR="00952A04" w:rsidRPr="00952A04" w:rsidRDefault="00952A04" w:rsidP="00952A04">
      <w:pPr>
        <w:pStyle w:val="ListParagraph"/>
        <w:numPr>
          <w:ilvl w:val="0"/>
          <w:numId w:val="19"/>
        </w:numPr>
        <w:shd w:val="clear" w:color="auto" w:fill="FDFEFF"/>
        <w:spacing w:before="100" w:beforeAutospacing="1" w:after="100" w:afterAutospacing="1"/>
        <w:rPr>
          <w:rFonts w:ascii="Segoe UI" w:eastAsia="Times New Roman" w:hAnsi="Segoe UI" w:cs="Segoe UI"/>
        </w:rPr>
      </w:pPr>
      <w:r w:rsidRPr="00952A04">
        <w:rPr>
          <w:rFonts w:ascii="Segoe UI" w:eastAsia="Times New Roman" w:hAnsi="Segoe UI" w:cs="Segoe UI"/>
        </w:rPr>
        <w:t>Astro detects these JavaScript client-side imports and then builds, optimizes, and adds the JS to the page automatically.</w:t>
      </w:r>
    </w:p>
    <w:p w:rsidR="00952A04" w:rsidRPr="00952A04" w:rsidRDefault="00952A04" w:rsidP="00952A04">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2A04">
        <w:rPr>
          <w:rFonts w:ascii="Courier New" w:eastAsia="Times New Roman" w:hAnsi="Courier New" w:cs="Courier New"/>
          <w:color w:val="D8DEE9"/>
          <w:sz w:val="20"/>
          <w:szCs w:val="20"/>
        </w:rPr>
        <w:t>// ESM import</w:t>
      </w:r>
    </w:p>
    <w:p w:rsidR="00952A04" w:rsidRPr="00952A04" w:rsidRDefault="00952A04" w:rsidP="00952A04">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2A04">
        <w:rPr>
          <w:rFonts w:ascii="Courier New" w:eastAsia="Times New Roman" w:hAnsi="Courier New" w:cs="Courier New"/>
          <w:color w:val="C7C5D3"/>
          <w:sz w:val="20"/>
          <w:szCs w:val="20"/>
        </w:rPr>
        <w:t>&lt;</w:t>
      </w:r>
      <w:r w:rsidRPr="00952A04">
        <w:rPr>
          <w:rFonts w:ascii="Courier New" w:eastAsia="Times New Roman" w:hAnsi="Courier New" w:cs="Courier New"/>
          <w:color w:val="FF657C"/>
          <w:sz w:val="20"/>
          <w:szCs w:val="20"/>
        </w:rPr>
        <w:t>script</w:t>
      </w:r>
      <w:r w:rsidRPr="00952A04">
        <w:rPr>
          <w:rFonts w:ascii="Courier New" w:eastAsia="Times New Roman" w:hAnsi="Courier New" w:cs="Courier New"/>
          <w:color w:val="C7C5D3"/>
          <w:sz w:val="20"/>
          <w:szCs w:val="20"/>
        </w:rPr>
        <w:t>&gt;</w:t>
      </w:r>
    </w:p>
    <w:p w:rsidR="00952A04" w:rsidRPr="00952A04" w:rsidRDefault="00952A04" w:rsidP="00952A04">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952A04">
        <w:rPr>
          <w:rFonts w:ascii="Courier New" w:eastAsia="Times New Roman" w:hAnsi="Courier New" w:cs="Courier New"/>
          <w:color w:val="D8DEE9"/>
          <w:sz w:val="20"/>
          <w:szCs w:val="20"/>
        </w:rPr>
        <w:t xml:space="preserve">  </w:t>
      </w:r>
      <w:r w:rsidRPr="00952A04">
        <w:rPr>
          <w:rFonts w:ascii="Courier New" w:eastAsia="Times New Roman" w:hAnsi="Courier New" w:cs="Courier New"/>
          <w:color w:val="FF657C"/>
          <w:sz w:val="20"/>
          <w:szCs w:val="20"/>
        </w:rPr>
        <w:t>import</w:t>
      </w:r>
      <w:r w:rsidRPr="00952A04">
        <w:rPr>
          <w:rFonts w:ascii="Courier New" w:eastAsia="Times New Roman" w:hAnsi="Courier New" w:cs="Courier New"/>
          <w:color w:val="D8DEE9"/>
          <w:sz w:val="20"/>
          <w:szCs w:val="20"/>
        </w:rPr>
        <w:t xml:space="preserve"> </w:t>
      </w:r>
      <w:r w:rsidRPr="00952A04">
        <w:rPr>
          <w:rFonts w:ascii="Courier New" w:eastAsia="Times New Roman" w:hAnsi="Courier New" w:cs="Courier New"/>
          <w:color w:val="16C082"/>
          <w:sz w:val="20"/>
          <w:szCs w:val="20"/>
        </w:rPr>
        <w:t>'./some-external-script.js'</w:t>
      </w:r>
      <w:r w:rsidRPr="00952A04">
        <w:rPr>
          <w:rFonts w:ascii="Courier New" w:eastAsia="Times New Roman" w:hAnsi="Courier New" w:cs="Courier New"/>
          <w:color w:val="C7C5D3"/>
          <w:sz w:val="20"/>
          <w:szCs w:val="20"/>
        </w:rPr>
        <w:t>;</w:t>
      </w:r>
    </w:p>
    <w:p w:rsidR="00952A04" w:rsidRPr="00952A04" w:rsidRDefault="00952A04" w:rsidP="00952A04">
      <w:pPr>
        <w:pStyle w:val="ListParagraph"/>
        <w:numPr>
          <w:ilvl w:val="0"/>
          <w:numId w:val="19"/>
        </w:numPr>
        <w:shd w:val="clear" w:color="auto" w:fill="31274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mono)" w:eastAsia="Times New Roman" w:hAnsi="var(--font-mono)" w:cs="Courier New"/>
          <w:sz w:val="20"/>
          <w:szCs w:val="20"/>
        </w:rPr>
      </w:pPr>
      <w:r w:rsidRPr="00952A04">
        <w:rPr>
          <w:rFonts w:ascii="Courier New" w:eastAsia="Times New Roman" w:hAnsi="Courier New" w:cs="Courier New"/>
          <w:color w:val="C7C5D3"/>
          <w:sz w:val="20"/>
          <w:szCs w:val="20"/>
        </w:rPr>
        <w:t>&lt;/</w:t>
      </w:r>
      <w:r w:rsidRPr="00952A04">
        <w:rPr>
          <w:rFonts w:ascii="Courier New" w:eastAsia="Times New Roman" w:hAnsi="Courier New" w:cs="Courier New"/>
          <w:color w:val="FF657C"/>
          <w:sz w:val="20"/>
          <w:szCs w:val="20"/>
        </w:rPr>
        <w:t>script</w:t>
      </w:r>
      <w:r w:rsidRPr="00952A04">
        <w:rPr>
          <w:rFonts w:ascii="Courier New" w:eastAsia="Times New Roman" w:hAnsi="Courier New" w:cs="Courier New"/>
          <w:color w:val="C7C5D3"/>
          <w:sz w:val="20"/>
          <w:szCs w:val="20"/>
        </w:rPr>
        <w:t>&gt;</w:t>
      </w:r>
    </w:p>
    <w:p w:rsidR="00B63A06" w:rsidRDefault="00B63A06" w:rsidP="00B03ECC">
      <w:pPr>
        <w:pStyle w:val="NormalWeb"/>
        <w:shd w:val="clear" w:color="auto" w:fill="FDFEFF"/>
        <w:spacing w:before="0" w:beforeAutospacing="0" w:after="0" w:afterAutospacing="0"/>
        <w:rPr>
          <w:rFonts w:ascii="Segoe UI" w:hAnsi="Segoe UI" w:cs="Segoe UI"/>
          <w:sz w:val="20"/>
          <w:szCs w:val="22"/>
        </w:rPr>
      </w:pPr>
    </w:p>
    <w:p w:rsidR="00B03ECC" w:rsidRDefault="00B03ECC" w:rsidP="00B03ECC">
      <w:pPr>
        <w:pStyle w:val="Heading2"/>
        <w:shd w:val="clear" w:color="auto" w:fill="171424"/>
        <w:spacing w:before="0" w:after="0"/>
        <w:rPr>
          <w:rFonts w:ascii="Segoe UI" w:hAnsi="Segoe UI" w:cs="Segoe UI"/>
          <w:color w:val="E3E2E9"/>
        </w:rPr>
      </w:pPr>
      <w:r>
        <w:rPr>
          <w:rFonts w:ascii="Segoe UI" w:hAnsi="Segoe UI" w:cs="Segoe UI"/>
          <w:color w:val="E3E2E9"/>
        </w:rPr>
        <w:t>HTML Components</w:t>
      </w:r>
    </w:p>
    <w:p w:rsidR="00B03ECC" w:rsidRPr="00B104BC" w:rsidRDefault="00B03ECC" w:rsidP="00B03ECC">
      <w:pPr>
        <w:pStyle w:val="NormalWeb"/>
        <w:shd w:val="clear" w:color="auto" w:fill="FDFEFF"/>
        <w:spacing w:before="0" w:beforeAutospacing="0" w:after="0" w:afterAutospacing="0"/>
        <w:rPr>
          <w:rFonts w:ascii="Segoe UI" w:hAnsi="Segoe UI" w:cs="Segoe UI"/>
          <w:color w:val="454257"/>
          <w:sz w:val="22"/>
          <w:szCs w:val="22"/>
          <w:shd w:val="clear" w:color="auto" w:fill="FDFEFF"/>
        </w:rPr>
      </w:pPr>
      <w:r w:rsidRPr="00B104BC">
        <w:rPr>
          <w:rFonts w:ascii="Segoe UI" w:hAnsi="Segoe UI" w:cs="Segoe UI"/>
          <w:color w:val="454257"/>
          <w:sz w:val="22"/>
          <w:szCs w:val="22"/>
          <w:shd w:val="clear" w:color="auto" w:fill="FDFEFF"/>
        </w:rPr>
        <w:t>Astro supports importing and using </w:t>
      </w:r>
      <w:r w:rsidRPr="00B104BC">
        <w:rPr>
          <w:rStyle w:val="HTMLCode"/>
          <w:rFonts w:ascii="var(--font-mono)" w:eastAsiaTheme="majorEastAsia" w:hAnsi="var(--font-mono)"/>
          <w:sz w:val="22"/>
          <w:szCs w:val="22"/>
        </w:rPr>
        <w:t>.html</w:t>
      </w:r>
      <w:r w:rsidRPr="00B104BC">
        <w:rPr>
          <w:rFonts w:ascii="Segoe UI" w:hAnsi="Segoe UI" w:cs="Segoe UI"/>
          <w:color w:val="454257"/>
          <w:sz w:val="22"/>
          <w:szCs w:val="22"/>
          <w:shd w:val="clear" w:color="auto" w:fill="FDFEFF"/>
        </w:rPr>
        <w:t> files as components or placing these files within the </w:t>
      </w:r>
      <w:proofErr w:type="spellStart"/>
      <w:r w:rsidRPr="00B104BC">
        <w:rPr>
          <w:rStyle w:val="HTMLCode"/>
          <w:rFonts w:ascii="var(--font-mono)" w:eastAsiaTheme="majorEastAsia" w:hAnsi="var(--font-mono)"/>
          <w:sz w:val="22"/>
          <w:szCs w:val="22"/>
        </w:rPr>
        <w:t>src</w:t>
      </w:r>
      <w:proofErr w:type="spellEnd"/>
      <w:r w:rsidRPr="00B104BC">
        <w:rPr>
          <w:rStyle w:val="HTMLCode"/>
          <w:rFonts w:ascii="var(--font-mono)" w:eastAsiaTheme="majorEastAsia" w:hAnsi="var(--font-mono)"/>
          <w:sz w:val="22"/>
          <w:szCs w:val="22"/>
        </w:rPr>
        <w:t>/pages</w:t>
      </w:r>
      <w:r w:rsidRPr="00B104BC">
        <w:rPr>
          <w:rFonts w:ascii="Segoe UI" w:hAnsi="Segoe UI" w:cs="Segoe UI"/>
          <w:color w:val="454257"/>
          <w:sz w:val="22"/>
          <w:szCs w:val="22"/>
          <w:shd w:val="clear" w:color="auto" w:fill="FDFEFF"/>
        </w:rPr>
        <w:t> subdirectory as pages.</w:t>
      </w:r>
    </w:p>
    <w:p w:rsidR="00B03ECC" w:rsidRPr="00B104BC" w:rsidRDefault="00B03ECC" w:rsidP="00B03ECC">
      <w:pPr>
        <w:pStyle w:val="NormalWeb"/>
        <w:shd w:val="clear" w:color="auto" w:fill="FDFEFF"/>
        <w:spacing w:before="0" w:beforeAutospacing="0" w:after="0" w:afterAutospacing="0"/>
        <w:rPr>
          <w:rFonts w:ascii="Segoe UI" w:hAnsi="Segoe UI" w:cs="Segoe UI"/>
          <w:color w:val="454257"/>
          <w:sz w:val="22"/>
          <w:szCs w:val="22"/>
          <w:shd w:val="clear" w:color="auto" w:fill="FDFEFF"/>
        </w:rPr>
      </w:pPr>
      <w:r w:rsidRPr="00B104BC">
        <w:rPr>
          <w:rFonts w:ascii="Segoe UI" w:hAnsi="Segoe UI" w:cs="Segoe UI"/>
          <w:color w:val="454257"/>
          <w:sz w:val="22"/>
          <w:szCs w:val="22"/>
          <w:shd w:val="clear" w:color="auto" w:fill="FDFEFF"/>
        </w:rPr>
        <w:t xml:space="preserve">HTML components must contain only valid HTML, and therefore lack key Astro component </w:t>
      </w:r>
      <w:bookmarkStart w:id="3" w:name="_GoBack"/>
      <w:r w:rsidRPr="00B104BC">
        <w:rPr>
          <w:rFonts w:ascii="Segoe UI" w:hAnsi="Segoe UI" w:cs="Segoe UI"/>
          <w:color w:val="454257"/>
          <w:sz w:val="22"/>
          <w:szCs w:val="22"/>
          <w:shd w:val="clear" w:color="auto" w:fill="FDFEFF"/>
        </w:rPr>
        <w:t>features:</w:t>
      </w:r>
    </w:p>
    <w:bookmarkEnd w:id="3"/>
    <w:p w:rsidR="00B03ECC" w:rsidRPr="00B104BC" w:rsidRDefault="00B03ECC" w:rsidP="00B03ECC">
      <w:pPr>
        <w:numPr>
          <w:ilvl w:val="0"/>
          <w:numId w:val="22"/>
        </w:numPr>
        <w:shd w:val="clear" w:color="auto" w:fill="FDFEFF"/>
        <w:spacing w:before="100" w:beforeAutospacing="1" w:after="100" w:afterAutospacing="1"/>
        <w:rPr>
          <w:rFonts w:ascii="Segoe UI" w:hAnsi="Segoe UI" w:cs="Segoe UI"/>
          <w:sz w:val="22"/>
          <w:szCs w:val="22"/>
        </w:rPr>
      </w:pPr>
      <w:r w:rsidRPr="00B104BC">
        <w:rPr>
          <w:rFonts w:ascii="Segoe UI" w:hAnsi="Segoe UI" w:cs="Segoe UI"/>
          <w:sz w:val="22"/>
          <w:szCs w:val="22"/>
        </w:rPr>
        <w:t xml:space="preserve">They don’t support </w:t>
      </w:r>
      <w:proofErr w:type="spellStart"/>
      <w:r w:rsidRPr="00B104BC">
        <w:rPr>
          <w:rFonts w:ascii="Segoe UI" w:hAnsi="Segoe UI" w:cs="Segoe UI"/>
          <w:sz w:val="22"/>
          <w:szCs w:val="22"/>
        </w:rPr>
        <w:t>frontmatter</w:t>
      </w:r>
      <w:proofErr w:type="spellEnd"/>
      <w:r w:rsidRPr="00B104BC">
        <w:rPr>
          <w:rFonts w:ascii="Segoe UI" w:hAnsi="Segoe UI" w:cs="Segoe UI"/>
          <w:sz w:val="22"/>
          <w:szCs w:val="22"/>
        </w:rPr>
        <w:t>, server-side imports, or dynamic expressions.</w:t>
      </w:r>
    </w:p>
    <w:p w:rsidR="00B03ECC" w:rsidRPr="00B104BC" w:rsidRDefault="00B03ECC" w:rsidP="00B03ECC">
      <w:pPr>
        <w:numPr>
          <w:ilvl w:val="0"/>
          <w:numId w:val="22"/>
        </w:numPr>
        <w:shd w:val="clear" w:color="auto" w:fill="FDFEFF"/>
        <w:spacing w:before="100" w:beforeAutospacing="1" w:after="100" w:afterAutospacing="1"/>
        <w:rPr>
          <w:rFonts w:ascii="Segoe UI" w:hAnsi="Segoe UI" w:cs="Segoe UI"/>
          <w:sz w:val="22"/>
          <w:szCs w:val="22"/>
        </w:rPr>
      </w:pPr>
      <w:r w:rsidRPr="00B104BC">
        <w:rPr>
          <w:rFonts w:ascii="Segoe UI" w:hAnsi="Segoe UI" w:cs="Segoe UI"/>
          <w:sz w:val="22"/>
          <w:szCs w:val="22"/>
        </w:rPr>
        <w:t>Any </w:t>
      </w:r>
      <w:r w:rsidRPr="00B104BC">
        <w:rPr>
          <w:rStyle w:val="HTMLCode"/>
          <w:rFonts w:ascii="var(--font-mono)" w:eastAsiaTheme="majorEastAsia" w:hAnsi="var(--font-mono)"/>
          <w:sz w:val="22"/>
          <w:szCs w:val="22"/>
        </w:rPr>
        <w:t>&lt;script&gt;</w:t>
      </w:r>
      <w:r w:rsidRPr="00B104BC">
        <w:rPr>
          <w:rFonts w:ascii="Segoe UI" w:hAnsi="Segoe UI" w:cs="Segoe UI"/>
          <w:sz w:val="22"/>
          <w:szCs w:val="22"/>
        </w:rPr>
        <w:t> tags are left unbundled, treated as if they had </w:t>
      </w:r>
      <w:proofErr w:type="spellStart"/>
      <w:r w:rsidRPr="00B104BC">
        <w:rPr>
          <w:rStyle w:val="HTMLCode"/>
          <w:rFonts w:ascii="var(--font-mono)" w:eastAsiaTheme="majorEastAsia" w:hAnsi="var(--font-mono)"/>
          <w:sz w:val="22"/>
          <w:szCs w:val="22"/>
        </w:rPr>
        <w:t>is</w:t>
      </w:r>
      <w:proofErr w:type="gramStart"/>
      <w:r w:rsidRPr="00B104BC">
        <w:rPr>
          <w:rStyle w:val="HTMLCode"/>
          <w:rFonts w:ascii="var(--font-mono)" w:eastAsiaTheme="majorEastAsia" w:hAnsi="var(--font-mono)"/>
          <w:sz w:val="22"/>
          <w:szCs w:val="22"/>
        </w:rPr>
        <w:t>:inline</w:t>
      </w:r>
      <w:proofErr w:type="spellEnd"/>
      <w:proofErr w:type="gramEnd"/>
      <w:r w:rsidRPr="00B104BC">
        <w:rPr>
          <w:rFonts w:ascii="Segoe UI" w:hAnsi="Segoe UI" w:cs="Segoe UI"/>
          <w:sz w:val="22"/>
          <w:szCs w:val="22"/>
        </w:rPr>
        <w:t>.</w:t>
      </w:r>
    </w:p>
    <w:p w:rsidR="00B03ECC" w:rsidRPr="00B104BC" w:rsidRDefault="00B03ECC" w:rsidP="00B03ECC">
      <w:pPr>
        <w:numPr>
          <w:ilvl w:val="0"/>
          <w:numId w:val="22"/>
        </w:numPr>
        <w:shd w:val="clear" w:color="auto" w:fill="FDFEFF"/>
        <w:spacing w:beforeAutospacing="1" w:afterAutospacing="1"/>
        <w:rPr>
          <w:rFonts w:ascii="Segoe UI" w:hAnsi="Segoe UI" w:cs="Segoe UI"/>
          <w:sz w:val="22"/>
          <w:szCs w:val="22"/>
        </w:rPr>
      </w:pPr>
      <w:r w:rsidRPr="00B104BC">
        <w:rPr>
          <w:rFonts w:ascii="Segoe UI" w:hAnsi="Segoe UI" w:cs="Segoe UI"/>
          <w:sz w:val="22"/>
          <w:szCs w:val="22"/>
        </w:rPr>
        <w:t>They can only </w:t>
      </w:r>
      <w:hyperlink r:id="rId27" w:anchor="public" w:history="1">
        <w:r w:rsidRPr="00B104BC">
          <w:rPr>
            <w:rStyle w:val="Hyperlink"/>
            <w:rFonts w:ascii="Segoe UI" w:hAnsi="Segoe UI" w:cs="Segoe UI"/>
            <w:sz w:val="22"/>
            <w:szCs w:val="22"/>
          </w:rPr>
          <w:t>reference assets that are in the </w:t>
        </w:r>
        <w:r w:rsidRPr="00B104BC">
          <w:rPr>
            <w:rStyle w:val="HTMLCode"/>
            <w:rFonts w:ascii="var(--font-mono)" w:eastAsiaTheme="majorEastAsia" w:hAnsi="var(--font-mono)"/>
            <w:color w:val="0000FF"/>
            <w:sz w:val="22"/>
            <w:szCs w:val="22"/>
            <w:u w:val="single"/>
          </w:rPr>
          <w:t>public/</w:t>
        </w:r>
        <w:r w:rsidRPr="00B104BC">
          <w:rPr>
            <w:rStyle w:val="Hyperlink"/>
            <w:rFonts w:ascii="Segoe UI" w:hAnsi="Segoe UI" w:cs="Segoe UI"/>
            <w:sz w:val="22"/>
            <w:szCs w:val="22"/>
          </w:rPr>
          <w:t> folder</w:t>
        </w:r>
      </w:hyperlink>
      <w:r w:rsidRPr="00B104BC">
        <w:rPr>
          <w:rFonts w:ascii="Segoe UI" w:hAnsi="Segoe UI" w:cs="Segoe UI"/>
          <w:sz w:val="22"/>
          <w:szCs w:val="22"/>
        </w:rPr>
        <w:t>.</w:t>
      </w:r>
    </w:p>
    <w:p w:rsidR="00B03ECC" w:rsidRPr="00B104BC" w:rsidRDefault="00B03ECC" w:rsidP="00B03ECC">
      <w:pPr>
        <w:rPr>
          <w:rFonts w:ascii="Segoe UI" w:hAnsi="Segoe UI" w:cs="Segoe UI"/>
          <w:b/>
          <w:bCs/>
          <w:caps/>
          <w:spacing w:val="12"/>
          <w:sz w:val="22"/>
          <w:szCs w:val="22"/>
        </w:rPr>
      </w:pPr>
      <w:r w:rsidRPr="00B104BC">
        <w:rPr>
          <w:rFonts w:ascii="Segoe UI" w:hAnsi="Segoe UI" w:cs="Segoe UI"/>
          <w:b/>
          <w:bCs/>
          <w:caps/>
          <w:spacing w:val="12"/>
          <w:sz w:val="22"/>
          <w:szCs w:val="22"/>
        </w:rPr>
        <w:t>NOTE</w:t>
      </w:r>
    </w:p>
    <w:p w:rsidR="00B03ECC" w:rsidRPr="00B104BC" w:rsidRDefault="00B03ECC" w:rsidP="00B03ECC">
      <w:pPr>
        <w:pStyle w:val="NormalWeb"/>
        <w:numPr>
          <w:ilvl w:val="0"/>
          <w:numId w:val="22"/>
        </w:numPr>
        <w:spacing w:before="0" w:beforeAutospacing="0" w:after="0" w:afterAutospacing="0"/>
        <w:rPr>
          <w:sz w:val="22"/>
          <w:szCs w:val="22"/>
        </w:rPr>
      </w:pPr>
      <w:r w:rsidRPr="00B104BC">
        <w:rPr>
          <w:sz w:val="22"/>
          <w:szCs w:val="22"/>
        </w:rPr>
        <w:t>A </w:t>
      </w:r>
      <w:hyperlink r:id="rId28" w:anchor="slots" w:history="1">
        <w:r w:rsidRPr="00B104BC">
          <w:rPr>
            <w:rStyle w:val="HTMLCode"/>
            <w:rFonts w:ascii="var(--font-mono)" w:hAnsi="var(--font-mono)"/>
            <w:color w:val="0000FF"/>
            <w:sz w:val="22"/>
            <w:szCs w:val="22"/>
            <w:u w:val="single"/>
          </w:rPr>
          <w:t>&lt;slot /&gt;</w:t>
        </w:r>
        <w:r w:rsidRPr="00B104BC">
          <w:rPr>
            <w:rStyle w:val="Hyperlink"/>
            <w:rFonts w:eastAsiaTheme="majorEastAsia"/>
            <w:sz w:val="22"/>
            <w:szCs w:val="22"/>
          </w:rPr>
          <w:t> element</w:t>
        </w:r>
      </w:hyperlink>
      <w:r w:rsidRPr="00B104BC">
        <w:rPr>
          <w:sz w:val="22"/>
          <w:szCs w:val="22"/>
        </w:rPr>
        <w:t> inside an HTML component will work as it would in an Astro component. In order to use the </w:t>
      </w:r>
      <w:hyperlink r:id="rId29" w:history="1">
        <w:r w:rsidRPr="00B104BC">
          <w:rPr>
            <w:rStyle w:val="Hyperlink"/>
            <w:rFonts w:eastAsiaTheme="majorEastAsia"/>
            <w:sz w:val="22"/>
            <w:szCs w:val="22"/>
          </w:rPr>
          <w:t>HTML Web Component Slot</w:t>
        </w:r>
      </w:hyperlink>
      <w:r w:rsidRPr="00B104BC">
        <w:rPr>
          <w:sz w:val="22"/>
          <w:szCs w:val="22"/>
        </w:rPr>
        <w:t> element instead, add </w:t>
      </w:r>
      <w:proofErr w:type="spellStart"/>
      <w:r w:rsidRPr="00B104BC">
        <w:rPr>
          <w:rStyle w:val="HTMLCode"/>
          <w:rFonts w:ascii="var(--font-mono)" w:hAnsi="var(--font-mono)"/>
          <w:sz w:val="22"/>
          <w:szCs w:val="22"/>
        </w:rPr>
        <w:t>is</w:t>
      </w:r>
      <w:proofErr w:type="gramStart"/>
      <w:r w:rsidRPr="00B104BC">
        <w:rPr>
          <w:rStyle w:val="HTMLCode"/>
          <w:rFonts w:ascii="var(--font-mono)" w:hAnsi="var(--font-mono)"/>
          <w:sz w:val="22"/>
          <w:szCs w:val="22"/>
        </w:rPr>
        <w:t>:inline</w:t>
      </w:r>
      <w:proofErr w:type="spellEnd"/>
      <w:proofErr w:type="gramEnd"/>
      <w:r w:rsidRPr="00B104BC">
        <w:rPr>
          <w:sz w:val="22"/>
          <w:szCs w:val="22"/>
        </w:rPr>
        <w:t> to your </w:t>
      </w:r>
      <w:r w:rsidRPr="00B104BC">
        <w:rPr>
          <w:rStyle w:val="HTMLCode"/>
          <w:rFonts w:ascii="var(--font-mono)" w:hAnsi="var(--font-mono)"/>
          <w:sz w:val="22"/>
          <w:szCs w:val="22"/>
        </w:rPr>
        <w:t>&lt;slot&gt;</w:t>
      </w:r>
      <w:r w:rsidRPr="00B104BC">
        <w:rPr>
          <w:sz w:val="22"/>
          <w:szCs w:val="22"/>
        </w:rPr>
        <w:t> element.</w:t>
      </w:r>
    </w:p>
    <w:p w:rsidR="00B03ECC" w:rsidRDefault="00B03ECC" w:rsidP="00B03ECC">
      <w:pPr>
        <w:shd w:val="clear" w:color="auto" w:fill="FDFEFF"/>
        <w:spacing w:beforeAutospacing="1" w:afterAutospacing="1"/>
        <w:rPr>
          <w:rFonts w:ascii="Segoe UI" w:hAnsi="Segoe UI" w:cs="Segoe UI"/>
        </w:rPr>
      </w:pPr>
    </w:p>
    <w:p w:rsidR="00B03ECC" w:rsidRPr="00B63A06" w:rsidRDefault="00B03ECC" w:rsidP="00B03ECC">
      <w:pPr>
        <w:pStyle w:val="NormalWeb"/>
        <w:shd w:val="clear" w:color="auto" w:fill="FDFEFF"/>
        <w:spacing w:before="0" w:beforeAutospacing="0" w:after="0" w:afterAutospacing="0"/>
        <w:rPr>
          <w:rFonts w:ascii="Segoe UI" w:hAnsi="Segoe UI" w:cs="Segoe UI"/>
          <w:sz w:val="20"/>
          <w:szCs w:val="22"/>
        </w:rPr>
      </w:pPr>
    </w:p>
    <w:p w:rsidR="00C15FEB" w:rsidRPr="00717B6A" w:rsidRDefault="00C15FEB" w:rsidP="00C15FEB">
      <w:pPr>
        <w:shd w:val="clear" w:color="auto" w:fill="FDFEFF"/>
        <w:spacing w:beforeAutospacing="1" w:afterAutospacing="1"/>
        <w:rPr>
          <w:rFonts w:ascii="Segoe UI" w:hAnsi="Segoe UI" w:cs="Segoe UI"/>
          <w:color w:val="17161D"/>
          <w:sz w:val="22"/>
        </w:rPr>
      </w:pPr>
    </w:p>
    <w:p w:rsidR="006414A0" w:rsidRDefault="00C76878" w:rsidP="00C76878">
      <w:r>
        <w:t xml:space="preserve"> </w:t>
      </w:r>
    </w:p>
    <w:p w:rsidR="006414A0" w:rsidRPr="006414A0" w:rsidRDefault="006414A0" w:rsidP="006414A0"/>
    <w:p w:rsidR="00AB19E4" w:rsidRDefault="00AB19E4" w:rsidP="00AB19E4">
      <w:pPr>
        <w:shd w:val="clear" w:color="auto" w:fill="FDFEFF"/>
        <w:spacing w:beforeAutospacing="1" w:afterAutospacing="1"/>
        <w:rPr>
          <w:rFonts w:ascii="Segoe UI" w:hAnsi="Segoe UI" w:cs="Segoe UI"/>
        </w:rPr>
      </w:pPr>
    </w:p>
    <w:p w:rsidR="00A707E4" w:rsidRPr="00BA235E" w:rsidRDefault="00A707E4" w:rsidP="00A707E4">
      <w:pPr>
        <w:rPr>
          <w:b/>
          <w:sz w:val="40"/>
          <w:u w:val="single"/>
        </w:rPr>
      </w:pPr>
    </w:p>
    <w:sectPr w:rsidR="00A707E4" w:rsidRPr="00BA23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A25" w:rsidRDefault="007D1A25" w:rsidP="00B63A06">
      <w:r>
        <w:separator/>
      </w:r>
    </w:p>
  </w:endnote>
  <w:endnote w:type="continuationSeparator" w:id="0">
    <w:p w:rsidR="007D1A25" w:rsidRDefault="007D1A25" w:rsidP="00B63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ar(--font-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A25" w:rsidRDefault="007D1A25" w:rsidP="00B63A06">
      <w:r>
        <w:separator/>
      </w:r>
    </w:p>
  </w:footnote>
  <w:footnote w:type="continuationSeparator" w:id="0">
    <w:p w:rsidR="007D1A25" w:rsidRDefault="007D1A25" w:rsidP="00B63A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7987"/>
    <w:multiLevelType w:val="hybridMultilevel"/>
    <w:tmpl w:val="0F2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07F0C"/>
    <w:multiLevelType w:val="multilevel"/>
    <w:tmpl w:val="803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4D7193"/>
    <w:multiLevelType w:val="hybridMultilevel"/>
    <w:tmpl w:val="DF90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D0161"/>
    <w:multiLevelType w:val="hybridMultilevel"/>
    <w:tmpl w:val="2314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F6BD4"/>
    <w:multiLevelType w:val="hybridMultilevel"/>
    <w:tmpl w:val="BF24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372FF"/>
    <w:multiLevelType w:val="hybridMultilevel"/>
    <w:tmpl w:val="F646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3E77E3"/>
    <w:multiLevelType w:val="hybridMultilevel"/>
    <w:tmpl w:val="FD6A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B75CD"/>
    <w:multiLevelType w:val="hybridMultilevel"/>
    <w:tmpl w:val="06B83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503D0B"/>
    <w:multiLevelType w:val="hybridMultilevel"/>
    <w:tmpl w:val="28128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693E2B"/>
    <w:multiLevelType w:val="multilevel"/>
    <w:tmpl w:val="7B68C99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nsid w:val="3C3863E3"/>
    <w:multiLevelType w:val="hybridMultilevel"/>
    <w:tmpl w:val="8390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9C40B7"/>
    <w:multiLevelType w:val="hybridMultilevel"/>
    <w:tmpl w:val="E5B4D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937FBD"/>
    <w:multiLevelType w:val="hybridMultilevel"/>
    <w:tmpl w:val="9F4E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B7F73"/>
    <w:multiLevelType w:val="hybridMultilevel"/>
    <w:tmpl w:val="54303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A4528B"/>
    <w:multiLevelType w:val="multilevel"/>
    <w:tmpl w:val="DFB8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ED6DC0"/>
    <w:multiLevelType w:val="multilevel"/>
    <w:tmpl w:val="460E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C13AE8"/>
    <w:multiLevelType w:val="hybridMultilevel"/>
    <w:tmpl w:val="1652B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01423"/>
    <w:multiLevelType w:val="hybridMultilevel"/>
    <w:tmpl w:val="8B30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3C734B"/>
    <w:multiLevelType w:val="multilevel"/>
    <w:tmpl w:val="87D20F4C"/>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9">
    <w:nsid w:val="62702AE7"/>
    <w:multiLevelType w:val="hybridMultilevel"/>
    <w:tmpl w:val="23421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D761ED"/>
    <w:multiLevelType w:val="hybridMultilevel"/>
    <w:tmpl w:val="210E8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3A3A24"/>
    <w:multiLevelType w:val="hybridMultilevel"/>
    <w:tmpl w:val="5CB0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3"/>
  </w:num>
  <w:num w:numId="4">
    <w:abstractNumId w:val="21"/>
  </w:num>
  <w:num w:numId="5">
    <w:abstractNumId w:val="12"/>
  </w:num>
  <w:num w:numId="6">
    <w:abstractNumId w:val="8"/>
  </w:num>
  <w:num w:numId="7">
    <w:abstractNumId w:val="5"/>
  </w:num>
  <w:num w:numId="8">
    <w:abstractNumId w:val="13"/>
  </w:num>
  <w:num w:numId="9">
    <w:abstractNumId w:val="0"/>
  </w:num>
  <w:num w:numId="10">
    <w:abstractNumId w:val="9"/>
  </w:num>
  <w:num w:numId="11">
    <w:abstractNumId w:val="18"/>
  </w:num>
  <w:num w:numId="12">
    <w:abstractNumId w:val="17"/>
  </w:num>
  <w:num w:numId="13">
    <w:abstractNumId w:val="6"/>
  </w:num>
  <w:num w:numId="14">
    <w:abstractNumId w:val="10"/>
  </w:num>
  <w:num w:numId="15">
    <w:abstractNumId w:val="4"/>
  </w:num>
  <w:num w:numId="16">
    <w:abstractNumId w:val="11"/>
  </w:num>
  <w:num w:numId="17">
    <w:abstractNumId w:val="2"/>
  </w:num>
  <w:num w:numId="18">
    <w:abstractNumId w:val="16"/>
  </w:num>
  <w:num w:numId="19">
    <w:abstractNumId w:val="20"/>
  </w:num>
  <w:num w:numId="20">
    <w:abstractNumId w:val="14"/>
  </w:num>
  <w:num w:numId="21">
    <w:abstractNumId w:val="15"/>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E2D"/>
    <w:rsid w:val="000205A6"/>
    <w:rsid w:val="0003015D"/>
    <w:rsid w:val="0005459C"/>
    <w:rsid w:val="0008046F"/>
    <w:rsid w:val="00091F0B"/>
    <w:rsid w:val="000D1FCB"/>
    <w:rsid w:val="000F7674"/>
    <w:rsid w:val="001120A6"/>
    <w:rsid w:val="00132CF5"/>
    <w:rsid w:val="001D2817"/>
    <w:rsid w:val="001E2BEE"/>
    <w:rsid w:val="001E4558"/>
    <w:rsid w:val="00233C87"/>
    <w:rsid w:val="002A3F73"/>
    <w:rsid w:val="002A6B94"/>
    <w:rsid w:val="002D1E2D"/>
    <w:rsid w:val="002F1A08"/>
    <w:rsid w:val="002F211A"/>
    <w:rsid w:val="002F5683"/>
    <w:rsid w:val="00341474"/>
    <w:rsid w:val="00377383"/>
    <w:rsid w:val="0038203F"/>
    <w:rsid w:val="00407A31"/>
    <w:rsid w:val="00416EDF"/>
    <w:rsid w:val="00422DC3"/>
    <w:rsid w:val="0047566A"/>
    <w:rsid w:val="004A1E77"/>
    <w:rsid w:val="004D361C"/>
    <w:rsid w:val="00554910"/>
    <w:rsid w:val="00573AA6"/>
    <w:rsid w:val="00623FA4"/>
    <w:rsid w:val="006414A0"/>
    <w:rsid w:val="00717B6A"/>
    <w:rsid w:val="007337B7"/>
    <w:rsid w:val="0075507C"/>
    <w:rsid w:val="00766543"/>
    <w:rsid w:val="00770AAC"/>
    <w:rsid w:val="0079023A"/>
    <w:rsid w:val="0079238C"/>
    <w:rsid w:val="007D1A25"/>
    <w:rsid w:val="007F26BE"/>
    <w:rsid w:val="00881EE7"/>
    <w:rsid w:val="008F6382"/>
    <w:rsid w:val="00944BEC"/>
    <w:rsid w:val="00952A04"/>
    <w:rsid w:val="009B7A57"/>
    <w:rsid w:val="009C1209"/>
    <w:rsid w:val="009F31D9"/>
    <w:rsid w:val="00A15AAE"/>
    <w:rsid w:val="00A707E4"/>
    <w:rsid w:val="00AB19E4"/>
    <w:rsid w:val="00B03ECC"/>
    <w:rsid w:val="00B104BC"/>
    <w:rsid w:val="00B36768"/>
    <w:rsid w:val="00B41496"/>
    <w:rsid w:val="00B63A06"/>
    <w:rsid w:val="00B74BD7"/>
    <w:rsid w:val="00B904EE"/>
    <w:rsid w:val="00BA235E"/>
    <w:rsid w:val="00BD5993"/>
    <w:rsid w:val="00C15BC9"/>
    <w:rsid w:val="00C15FEB"/>
    <w:rsid w:val="00C63050"/>
    <w:rsid w:val="00C76878"/>
    <w:rsid w:val="00CD2619"/>
    <w:rsid w:val="00CE1843"/>
    <w:rsid w:val="00CF3422"/>
    <w:rsid w:val="00CF3A22"/>
    <w:rsid w:val="00CF63AD"/>
    <w:rsid w:val="00D56D9A"/>
    <w:rsid w:val="00D602F2"/>
    <w:rsid w:val="00E03A12"/>
    <w:rsid w:val="00E24343"/>
    <w:rsid w:val="00E839EB"/>
    <w:rsid w:val="00E9108A"/>
    <w:rsid w:val="00EE4862"/>
    <w:rsid w:val="00EE7CBE"/>
    <w:rsid w:val="00FD515A"/>
    <w:rsid w:val="00FE4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 w:type="character" w:customStyle="1" w:styleId="Title1">
    <w:name w:val="Title1"/>
    <w:basedOn w:val="DefaultParagraphFont"/>
    <w:rsid w:val="0047566A"/>
  </w:style>
  <w:style w:type="character" w:styleId="HTMLCode">
    <w:name w:val="HTML Code"/>
    <w:basedOn w:val="DefaultParagraphFont"/>
    <w:uiPriority w:val="99"/>
    <w:semiHidden/>
    <w:unhideWhenUsed/>
    <w:rsid w:val="0047566A"/>
    <w:rPr>
      <w:rFonts w:ascii="Courier New" w:eastAsia="Times New Roman" w:hAnsi="Courier New" w:cs="Courier New"/>
      <w:sz w:val="20"/>
      <w:szCs w:val="20"/>
    </w:rPr>
  </w:style>
  <w:style w:type="character" w:customStyle="1" w:styleId="title0">
    <w:name w:val="title"/>
    <w:basedOn w:val="DefaultParagraphFont"/>
    <w:rsid w:val="0075507C"/>
  </w:style>
  <w:style w:type="paragraph" w:styleId="Header">
    <w:name w:val="header"/>
    <w:basedOn w:val="Normal"/>
    <w:link w:val="HeaderChar"/>
    <w:uiPriority w:val="99"/>
    <w:unhideWhenUsed/>
    <w:rsid w:val="00B63A06"/>
    <w:pPr>
      <w:tabs>
        <w:tab w:val="center" w:pos="4680"/>
        <w:tab w:val="right" w:pos="9360"/>
      </w:tabs>
    </w:pPr>
  </w:style>
  <w:style w:type="character" w:customStyle="1" w:styleId="HeaderChar">
    <w:name w:val="Header Char"/>
    <w:basedOn w:val="DefaultParagraphFont"/>
    <w:link w:val="Header"/>
    <w:uiPriority w:val="99"/>
    <w:rsid w:val="00B63A06"/>
    <w:rPr>
      <w:sz w:val="24"/>
      <w:szCs w:val="24"/>
    </w:rPr>
  </w:style>
  <w:style w:type="paragraph" w:styleId="Footer">
    <w:name w:val="footer"/>
    <w:basedOn w:val="Normal"/>
    <w:link w:val="FooterChar"/>
    <w:uiPriority w:val="99"/>
    <w:unhideWhenUsed/>
    <w:rsid w:val="00B63A06"/>
    <w:pPr>
      <w:tabs>
        <w:tab w:val="center" w:pos="4680"/>
        <w:tab w:val="right" w:pos="9360"/>
      </w:tabs>
    </w:pPr>
  </w:style>
  <w:style w:type="character" w:customStyle="1" w:styleId="FooterChar">
    <w:name w:val="Footer Char"/>
    <w:basedOn w:val="DefaultParagraphFont"/>
    <w:link w:val="Footer"/>
    <w:uiPriority w:val="99"/>
    <w:rsid w:val="00B63A06"/>
    <w:rPr>
      <w:sz w:val="24"/>
      <w:szCs w:val="24"/>
    </w:rPr>
  </w:style>
  <w:style w:type="character" w:customStyle="1" w:styleId="icon">
    <w:name w:val="icon"/>
    <w:basedOn w:val="DefaultParagraphFont"/>
    <w:rsid w:val="00B63A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E2D"/>
    <w:rPr>
      <w:sz w:val="24"/>
      <w:szCs w:val="24"/>
    </w:rPr>
  </w:style>
  <w:style w:type="paragraph" w:styleId="Heading1">
    <w:name w:val="heading 1"/>
    <w:basedOn w:val="Normal"/>
    <w:next w:val="Normal"/>
    <w:link w:val="Heading1Char"/>
    <w:uiPriority w:val="9"/>
    <w:qFormat/>
    <w:rsid w:val="002D1E2D"/>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2D1E2D"/>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2D1E2D"/>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2D1E2D"/>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2D1E2D"/>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2D1E2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2D1E2D"/>
    <w:pPr>
      <w:spacing w:before="240" w:after="60"/>
      <w:outlineLvl w:val="6"/>
    </w:pPr>
  </w:style>
  <w:style w:type="paragraph" w:styleId="Heading8">
    <w:name w:val="heading 8"/>
    <w:basedOn w:val="Normal"/>
    <w:next w:val="Normal"/>
    <w:link w:val="Heading8Char"/>
    <w:uiPriority w:val="9"/>
    <w:semiHidden/>
    <w:unhideWhenUsed/>
    <w:qFormat/>
    <w:rsid w:val="002D1E2D"/>
    <w:pPr>
      <w:spacing w:before="240" w:after="60"/>
      <w:outlineLvl w:val="7"/>
    </w:pPr>
    <w:rPr>
      <w:i/>
      <w:iCs/>
    </w:rPr>
  </w:style>
  <w:style w:type="paragraph" w:styleId="Heading9">
    <w:name w:val="heading 9"/>
    <w:basedOn w:val="Normal"/>
    <w:next w:val="Normal"/>
    <w:link w:val="Heading9Char"/>
    <w:uiPriority w:val="9"/>
    <w:semiHidden/>
    <w:unhideWhenUsed/>
    <w:qFormat/>
    <w:rsid w:val="002D1E2D"/>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E2D"/>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2D1E2D"/>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2D1E2D"/>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2D1E2D"/>
    <w:rPr>
      <w:b/>
      <w:bCs/>
      <w:sz w:val="28"/>
      <w:szCs w:val="28"/>
    </w:rPr>
  </w:style>
  <w:style w:type="character" w:customStyle="1" w:styleId="Heading5Char">
    <w:name w:val="Heading 5 Char"/>
    <w:basedOn w:val="DefaultParagraphFont"/>
    <w:link w:val="Heading5"/>
    <w:uiPriority w:val="9"/>
    <w:semiHidden/>
    <w:rsid w:val="002D1E2D"/>
    <w:rPr>
      <w:b/>
      <w:bCs/>
      <w:i/>
      <w:iCs/>
      <w:sz w:val="26"/>
      <w:szCs w:val="26"/>
    </w:rPr>
  </w:style>
  <w:style w:type="character" w:customStyle="1" w:styleId="Heading6Char">
    <w:name w:val="Heading 6 Char"/>
    <w:basedOn w:val="DefaultParagraphFont"/>
    <w:link w:val="Heading6"/>
    <w:uiPriority w:val="9"/>
    <w:semiHidden/>
    <w:rsid w:val="002D1E2D"/>
    <w:rPr>
      <w:b/>
      <w:bCs/>
    </w:rPr>
  </w:style>
  <w:style w:type="character" w:customStyle="1" w:styleId="Heading7Char">
    <w:name w:val="Heading 7 Char"/>
    <w:basedOn w:val="DefaultParagraphFont"/>
    <w:link w:val="Heading7"/>
    <w:uiPriority w:val="9"/>
    <w:semiHidden/>
    <w:rsid w:val="002D1E2D"/>
    <w:rPr>
      <w:sz w:val="24"/>
      <w:szCs w:val="24"/>
    </w:rPr>
  </w:style>
  <w:style w:type="character" w:customStyle="1" w:styleId="Heading8Char">
    <w:name w:val="Heading 8 Char"/>
    <w:basedOn w:val="DefaultParagraphFont"/>
    <w:link w:val="Heading8"/>
    <w:uiPriority w:val="9"/>
    <w:semiHidden/>
    <w:rsid w:val="002D1E2D"/>
    <w:rPr>
      <w:i/>
      <w:iCs/>
      <w:sz w:val="24"/>
      <w:szCs w:val="24"/>
    </w:rPr>
  </w:style>
  <w:style w:type="character" w:customStyle="1" w:styleId="Heading9Char">
    <w:name w:val="Heading 9 Char"/>
    <w:basedOn w:val="DefaultParagraphFont"/>
    <w:link w:val="Heading9"/>
    <w:uiPriority w:val="9"/>
    <w:semiHidden/>
    <w:rsid w:val="002D1E2D"/>
    <w:rPr>
      <w:rFonts w:asciiTheme="majorHAnsi" w:eastAsiaTheme="majorEastAsia" w:hAnsiTheme="majorHAnsi"/>
    </w:rPr>
  </w:style>
  <w:style w:type="paragraph" w:styleId="Title">
    <w:name w:val="Title"/>
    <w:basedOn w:val="Normal"/>
    <w:next w:val="Normal"/>
    <w:link w:val="TitleChar"/>
    <w:uiPriority w:val="10"/>
    <w:qFormat/>
    <w:rsid w:val="002D1E2D"/>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2D1E2D"/>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2D1E2D"/>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2D1E2D"/>
    <w:rPr>
      <w:rFonts w:asciiTheme="majorHAnsi" w:eastAsiaTheme="majorEastAsia" w:hAnsiTheme="majorHAnsi"/>
      <w:sz w:val="24"/>
      <w:szCs w:val="24"/>
    </w:rPr>
  </w:style>
  <w:style w:type="character" w:styleId="Strong">
    <w:name w:val="Strong"/>
    <w:basedOn w:val="DefaultParagraphFont"/>
    <w:uiPriority w:val="22"/>
    <w:qFormat/>
    <w:rsid w:val="002D1E2D"/>
    <w:rPr>
      <w:b/>
      <w:bCs/>
    </w:rPr>
  </w:style>
  <w:style w:type="character" w:styleId="Emphasis">
    <w:name w:val="Emphasis"/>
    <w:basedOn w:val="DefaultParagraphFont"/>
    <w:uiPriority w:val="20"/>
    <w:qFormat/>
    <w:rsid w:val="002D1E2D"/>
    <w:rPr>
      <w:rFonts w:asciiTheme="minorHAnsi" w:hAnsiTheme="minorHAnsi"/>
      <w:b/>
      <w:i/>
      <w:iCs/>
    </w:rPr>
  </w:style>
  <w:style w:type="paragraph" w:styleId="NoSpacing">
    <w:name w:val="No Spacing"/>
    <w:basedOn w:val="Normal"/>
    <w:uiPriority w:val="1"/>
    <w:qFormat/>
    <w:rsid w:val="002D1E2D"/>
    <w:rPr>
      <w:szCs w:val="32"/>
    </w:rPr>
  </w:style>
  <w:style w:type="paragraph" w:styleId="ListParagraph">
    <w:name w:val="List Paragraph"/>
    <w:basedOn w:val="Normal"/>
    <w:uiPriority w:val="34"/>
    <w:qFormat/>
    <w:rsid w:val="002D1E2D"/>
    <w:pPr>
      <w:ind w:left="720"/>
      <w:contextualSpacing/>
    </w:pPr>
  </w:style>
  <w:style w:type="paragraph" w:styleId="Quote">
    <w:name w:val="Quote"/>
    <w:basedOn w:val="Normal"/>
    <w:next w:val="Normal"/>
    <w:link w:val="QuoteChar"/>
    <w:uiPriority w:val="29"/>
    <w:qFormat/>
    <w:rsid w:val="002D1E2D"/>
    <w:rPr>
      <w:i/>
    </w:rPr>
  </w:style>
  <w:style w:type="character" w:customStyle="1" w:styleId="QuoteChar">
    <w:name w:val="Quote Char"/>
    <w:basedOn w:val="DefaultParagraphFont"/>
    <w:link w:val="Quote"/>
    <w:uiPriority w:val="29"/>
    <w:rsid w:val="002D1E2D"/>
    <w:rPr>
      <w:i/>
      <w:sz w:val="24"/>
      <w:szCs w:val="24"/>
    </w:rPr>
  </w:style>
  <w:style w:type="paragraph" w:styleId="IntenseQuote">
    <w:name w:val="Intense Quote"/>
    <w:basedOn w:val="Normal"/>
    <w:next w:val="Normal"/>
    <w:link w:val="IntenseQuoteChar"/>
    <w:uiPriority w:val="30"/>
    <w:qFormat/>
    <w:rsid w:val="002D1E2D"/>
    <w:pPr>
      <w:ind w:left="720" w:right="720"/>
    </w:pPr>
    <w:rPr>
      <w:b/>
      <w:i/>
      <w:szCs w:val="22"/>
    </w:rPr>
  </w:style>
  <w:style w:type="character" w:customStyle="1" w:styleId="IntenseQuoteChar">
    <w:name w:val="Intense Quote Char"/>
    <w:basedOn w:val="DefaultParagraphFont"/>
    <w:link w:val="IntenseQuote"/>
    <w:uiPriority w:val="30"/>
    <w:rsid w:val="002D1E2D"/>
    <w:rPr>
      <w:b/>
      <w:i/>
      <w:sz w:val="24"/>
    </w:rPr>
  </w:style>
  <w:style w:type="character" w:styleId="SubtleEmphasis">
    <w:name w:val="Subtle Emphasis"/>
    <w:uiPriority w:val="19"/>
    <w:qFormat/>
    <w:rsid w:val="002D1E2D"/>
    <w:rPr>
      <w:i/>
      <w:color w:val="5A5A5A" w:themeColor="text1" w:themeTint="A5"/>
    </w:rPr>
  </w:style>
  <w:style w:type="character" w:styleId="IntenseEmphasis">
    <w:name w:val="Intense Emphasis"/>
    <w:basedOn w:val="DefaultParagraphFont"/>
    <w:uiPriority w:val="21"/>
    <w:qFormat/>
    <w:rsid w:val="002D1E2D"/>
    <w:rPr>
      <w:b/>
      <w:i/>
      <w:sz w:val="24"/>
      <w:szCs w:val="24"/>
      <w:u w:val="single"/>
    </w:rPr>
  </w:style>
  <w:style w:type="character" w:styleId="SubtleReference">
    <w:name w:val="Subtle Reference"/>
    <w:basedOn w:val="DefaultParagraphFont"/>
    <w:uiPriority w:val="31"/>
    <w:qFormat/>
    <w:rsid w:val="002D1E2D"/>
    <w:rPr>
      <w:sz w:val="24"/>
      <w:szCs w:val="24"/>
      <w:u w:val="single"/>
    </w:rPr>
  </w:style>
  <w:style w:type="character" w:styleId="IntenseReference">
    <w:name w:val="Intense Reference"/>
    <w:basedOn w:val="DefaultParagraphFont"/>
    <w:uiPriority w:val="32"/>
    <w:qFormat/>
    <w:rsid w:val="002D1E2D"/>
    <w:rPr>
      <w:b/>
      <w:sz w:val="24"/>
      <w:u w:val="single"/>
    </w:rPr>
  </w:style>
  <w:style w:type="character" w:styleId="BookTitle">
    <w:name w:val="Book Title"/>
    <w:basedOn w:val="DefaultParagraphFont"/>
    <w:uiPriority w:val="33"/>
    <w:qFormat/>
    <w:rsid w:val="002D1E2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D1E2D"/>
    <w:pPr>
      <w:outlineLvl w:val="9"/>
    </w:pPr>
  </w:style>
  <w:style w:type="paragraph" w:styleId="NormalWeb">
    <w:name w:val="Normal (Web)"/>
    <w:basedOn w:val="Normal"/>
    <w:uiPriority w:val="99"/>
    <w:semiHidden/>
    <w:unhideWhenUsed/>
    <w:rsid w:val="00A707E4"/>
    <w:pPr>
      <w:spacing w:before="100" w:beforeAutospacing="1" w:after="100" w:afterAutospacing="1"/>
    </w:pPr>
    <w:rPr>
      <w:rFonts w:ascii="Times New Roman" w:eastAsia="Times New Roman" w:hAnsi="Times New Roman"/>
    </w:rPr>
  </w:style>
  <w:style w:type="character" w:customStyle="1" w:styleId="sr-only">
    <w:name w:val="sr-only"/>
    <w:basedOn w:val="DefaultParagraphFont"/>
    <w:rsid w:val="00A707E4"/>
  </w:style>
  <w:style w:type="paragraph" w:styleId="HTMLPreformatted">
    <w:name w:val="HTML Preformatted"/>
    <w:basedOn w:val="Normal"/>
    <w:link w:val="HTMLPreformattedChar"/>
    <w:uiPriority w:val="99"/>
    <w:unhideWhenUsed/>
    <w:rsid w:val="00641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14A0"/>
    <w:rPr>
      <w:rFonts w:ascii="Courier New" w:eastAsia="Times New Roman" w:hAnsi="Courier New" w:cs="Courier New"/>
      <w:sz w:val="20"/>
      <w:szCs w:val="20"/>
    </w:rPr>
  </w:style>
  <w:style w:type="character" w:customStyle="1" w:styleId="line">
    <w:name w:val="line"/>
    <w:basedOn w:val="DefaultParagraphFont"/>
    <w:rsid w:val="006414A0"/>
  </w:style>
  <w:style w:type="character" w:styleId="Hyperlink">
    <w:name w:val="Hyperlink"/>
    <w:basedOn w:val="DefaultParagraphFont"/>
    <w:uiPriority w:val="99"/>
    <w:semiHidden/>
    <w:unhideWhenUsed/>
    <w:rsid w:val="006414A0"/>
    <w:rPr>
      <w:color w:val="0000FF"/>
      <w:u w:val="single"/>
    </w:rPr>
  </w:style>
  <w:style w:type="character" w:customStyle="1" w:styleId="pl-ent">
    <w:name w:val="pl-ent"/>
    <w:basedOn w:val="DefaultParagraphFont"/>
    <w:rsid w:val="006414A0"/>
  </w:style>
  <w:style w:type="character" w:customStyle="1" w:styleId="pl-s">
    <w:name w:val="pl-s"/>
    <w:basedOn w:val="DefaultParagraphFont"/>
    <w:rsid w:val="006414A0"/>
  </w:style>
  <w:style w:type="character" w:customStyle="1" w:styleId="pl-pds">
    <w:name w:val="pl-pds"/>
    <w:basedOn w:val="DefaultParagraphFont"/>
    <w:rsid w:val="006414A0"/>
  </w:style>
  <w:style w:type="character" w:customStyle="1" w:styleId="Title1">
    <w:name w:val="Title1"/>
    <w:basedOn w:val="DefaultParagraphFont"/>
    <w:rsid w:val="0047566A"/>
  </w:style>
  <w:style w:type="character" w:styleId="HTMLCode">
    <w:name w:val="HTML Code"/>
    <w:basedOn w:val="DefaultParagraphFont"/>
    <w:uiPriority w:val="99"/>
    <w:semiHidden/>
    <w:unhideWhenUsed/>
    <w:rsid w:val="0047566A"/>
    <w:rPr>
      <w:rFonts w:ascii="Courier New" w:eastAsia="Times New Roman" w:hAnsi="Courier New" w:cs="Courier New"/>
      <w:sz w:val="20"/>
      <w:szCs w:val="20"/>
    </w:rPr>
  </w:style>
  <w:style w:type="character" w:customStyle="1" w:styleId="title0">
    <w:name w:val="title"/>
    <w:basedOn w:val="DefaultParagraphFont"/>
    <w:rsid w:val="0075507C"/>
  </w:style>
  <w:style w:type="paragraph" w:styleId="Header">
    <w:name w:val="header"/>
    <w:basedOn w:val="Normal"/>
    <w:link w:val="HeaderChar"/>
    <w:uiPriority w:val="99"/>
    <w:unhideWhenUsed/>
    <w:rsid w:val="00B63A06"/>
    <w:pPr>
      <w:tabs>
        <w:tab w:val="center" w:pos="4680"/>
        <w:tab w:val="right" w:pos="9360"/>
      </w:tabs>
    </w:pPr>
  </w:style>
  <w:style w:type="character" w:customStyle="1" w:styleId="HeaderChar">
    <w:name w:val="Header Char"/>
    <w:basedOn w:val="DefaultParagraphFont"/>
    <w:link w:val="Header"/>
    <w:uiPriority w:val="99"/>
    <w:rsid w:val="00B63A06"/>
    <w:rPr>
      <w:sz w:val="24"/>
      <w:szCs w:val="24"/>
    </w:rPr>
  </w:style>
  <w:style w:type="paragraph" w:styleId="Footer">
    <w:name w:val="footer"/>
    <w:basedOn w:val="Normal"/>
    <w:link w:val="FooterChar"/>
    <w:uiPriority w:val="99"/>
    <w:unhideWhenUsed/>
    <w:rsid w:val="00B63A06"/>
    <w:pPr>
      <w:tabs>
        <w:tab w:val="center" w:pos="4680"/>
        <w:tab w:val="right" w:pos="9360"/>
      </w:tabs>
    </w:pPr>
  </w:style>
  <w:style w:type="character" w:customStyle="1" w:styleId="FooterChar">
    <w:name w:val="Footer Char"/>
    <w:basedOn w:val="DefaultParagraphFont"/>
    <w:link w:val="Footer"/>
    <w:uiPriority w:val="99"/>
    <w:rsid w:val="00B63A06"/>
    <w:rPr>
      <w:sz w:val="24"/>
      <w:szCs w:val="24"/>
    </w:rPr>
  </w:style>
  <w:style w:type="character" w:customStyle="1" w:styleId="icon">
    <w:name w:val="icon"/>
    <w:basedOn w:val="DefaultParagraphFont"/>
    <w:rsid w:val="00B6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3113">
      <w:bodyDiv w:val="1"/>
      <w:marLeft w:val="0"/>
      <w:marRight w:val="0"/>
      <w:marTop w:val="0"/>
      <w:marBottom w:val="0"/>
      <w:divBdr>
        <w:top w:val="none" w:sz="0" w:space="0" w:color="auto"/>
        <w:left w:val="none" w:sz="0" w:space="0" w:color="auto"/>
        <w:bottom w:val="none" w:sz="0" w:space="0" w:color="auto"/>
        <w:right w:val="none" w:sz="0" w:space="0" w:color="auto"/>
      </w:divBdr>
    </w:div>
    <w:div w:id="35740481">
      <w:bodyDiv w:val="1"/>
      <w:marLeft w:val="0"/>
      <w:marRight w:val="0"/>
      <w:marTop w:val="0"/>
      <w:marBottom w:val="0"/>
      <w:divBdr>
        <w:top w:val="none" w:sz="0" w:space="0" w:color="auto"/>
        <w:left w:val="none" w:sz="0" w:space="0" w:color="auto"/>
        <w:bottom w:val="none" w:sz="0" w:space="0" w:color="auto"/>
        <w:right w:val="none" w:sz="0" w:space="0" w:color="auto"/>
      </w:divBdr>
    </w:div>
    <w:div w:id="77479491">
      <w:bodyDiv w:val="1"/>
      <w:marLeft w:val="0"/>
      <w:marRight w:val="0"/>
      <w:marTop w:val="0"/>
      <w:marBottom w:val="0"/>
      <w:divBdr>
        <w:top w:val="none" w:sz="0" w:space="0" w:color="auto"/>
        <w:left w:val="none" w:sz="0" w:space="0" w:color="auto"/>
        <w:bottom w:val="none" w:sz="0" w:space="0" w:color="auto"/>
        <w:right w:val="none" w:sz="0" w:space="0" w:color="auto"/>
      </w:divBdr>
    </w:div>
    <w:div w:id="150682587">
      <w:bodyDiv w:val="1"/>
      <w:marLeft w:val="0"/>
      <w:marRight w:val="0"/>
      <w:marTop w:val="0"/>
      <w:marBottom w:val="0"/>
      <w:divBdr>
        <w:top w:val="none" w:sz="0" w:space="0" w:color="auto"/>
        <w:left w:val="none" w:sz="0" w:space="0" w:color="auto"/>
        <w:bottom w:val="none" w:sz="0" w:space="0" w:color="auto"/>
        <w:right w:val="none" w:sz="0" w:space="0" w:color="auto"/>
      </w:divBdr>
    </w:div>
    <w:div w:id="153646199">
      <w:bodyDiv w:val="1"/>
      <w:marLeft w:val="0"/>
      <w:marRight w:val="0"/>
      <w:marTop w:val="0"/>
      <w:marBottom w:val="0"/>
      <w:divBdr>
        <w:top w:val="none" w:sz="0" w:space="0" w:color="auto"/>
        <w:left w:val="none" w:sz="0" w:space="0" w:color="auto"/>
        <w:bottom w:val="none" w:sz="0" w:space="0" w:color="auto"/>
        <w:right w:val="none" w:sz="0" w:space="0" w:color="auto"/>
      </w:divBdr>
    </w:div>
    <w:div w:id="213929619">
      <w:bodyDiv w:val="1"/>
      <w:marLeft w:val="0"/>
      <w:marRight w:val="0"/>
      <w:marTop w:val="0"/>
      <w:marBottom w:val="0"/>
      <w:divBdr>
        <w:top w:val="none" w:sz="0" w:space="0" w:color="auto"/>
        <w:left w:val="none" w:sz="0" w:space="0" w:color="auto"/>
        <w:bottom w:val="none" w:sz="0" w:space="0" w:color="auto"/>
        <w:right w:val="none" w:sz="0" w:space="0" w:color="auto"/>
      </w:divBdr>
    </w:div>
    <w:div w:id="222640821">
      <w:bodyDiv w:val="1"/>
      <w:marLeft w:val="0"/>
      <w:marRight w:val="0"/>
      <w:marTop w:val="0"/>
      <w:marBottom w:val="0"/>
      <w:divBdr>
        <w:top w:val="none" w:sz="0" w:space="0" w:color="auto"/>
        <w:left w:val="none" w:sz="0" w:space="0" w:color="auto"/>
        <w:bottom w:val="none" w:sz="0" w:space="0" w:color="auto"/>
        <w:right w:val="none" w:sz="0" w:space="0" w:color="auto"/>
      </w:divBdr>
      <w:divsChild>
        <w:div w:id="1375428940">
          <w:marLeft w:val="0"/>
          <w:marRight w:val="0"/>
          <w:marTop w:val="0"/>
          <w:marBottom w:val="0"/>
          <w:divBdr>
            <w:top w:val="none" w:sz="0" w:space="0" w:color="auto"/>
            <w:left w:val="none" w:sz="0" w:space="0" w:color="auto"/>
            <w:bottom w:val="none" w:sz="0" w:space="0" w:color="auto"/>
            <w:right w:val="none" w:sz="0" w:space="0" w:color="auto"/>
          </w:divBdr>
        </w:div>
      </w:divsChild>
    </w:div>
    <w:div w:id="233514823">
      <w:bodyDiv w:val="1"/>
      <w:marLeft w:val="0"/>
      <w:marRight w:val="0"/>
      <w:marTop w:val="0"/>
      <w:marBottom w:val="0"/>
      <w:divBdr>
        <w:top w:val="none" w:sz="0" w:space="0" w:color="auto"/>
        <w:left w:val="none" w:sz="0" w:space="0" w:color="auto"/>
        <w:bottom w:val="none" w:sz="0" w:space="0" w:color="auto"/>
        <w:right w:val="none" w:sz="0" w:space="0" w:color="auto"/>
      </w:divBdr>
    </w:div>
    <w:div w:id="250311774">
      <w:bodyDiv w:val="1"/>
      <w:marLeft w:val="0"/>
      <w:marRight w:val="0"/>
      <w:marTop w:val="0"/>
      <w:marBottom w:val="0"/>
      <w:divBdr>
        <w:top w:val="none" w:sz="0" w:space="0" w:color="auto"/>
        <w:left w:val="none" w:sz="0" w:space="0" w:color="auto"/>
        <w:bottom w:val="none" w:sz="0" w:space="0" w:color="auto"/>
        <w:right w:val="none" w:sz="0" w:space="0" w:color="auto"/>
      </w:divBdr>
    </w:div>
    <w:div w:id="266080816">
      <w:bodyDiv w:val="1"/>
      <w:marLeft w:val="0"/>
      <w:marRight w:val="0"/>
      <w:marTop w:val="0"/>
      <w:marBottom w:val="0"/>
      <w:divBdr>
        <w:top w:val="none" w:sz="0" w:space="0" w:color="auto"/>
        <w:left w:val="none" w:sz="0" w:space="0" w:color="auto"/>
        <w:bottom w:val="none" w:sz="0" w:space="0" w:color="auto"/>
        <w:right w:val="none" w:sz="0" w:space="0" w:color="auto"/>
      </w:divBdr>
    </w:div>
    <w:div w:id="290601775">
      <w:bodyDiv w:val="1"/>
      <w:marLeft w:val="0"/>
      <w:marRight w:val="0"/>
      <w:marTop w:val="0"/>
      <w:marBottom w:val="0"/>
      <w:divBdr>
        <w:top w:val="none" w:sz="0" w:space="0" w:color="auto"/>
        <w:left w:val="none" w:sz="0" w:space="0" w:color="auto"/>
        <w:bottom w:val="none" w:sz="0" w:space="0" w:color="auto"/>
        <w:right w:val="none" w:sz="0" w:space="0" w:color="auto"/>
      </w:divBdr>
    </w:div>
    <w:div w:id="317654458">
      <w:bodyDiv w:val="1"/>
      <w:marLeft w:val="0"/>
      <w:marRight w:val="0"/>
      <w:marTop w:val="0"/>
      <w:marBottom w:val="0"/>
      <w:divBdr>
        <w:top w:val="none" w:sz="0" w:space="0" w:color="auto"/>
        <w:left w:val="none" w:sz="0" w:space="0" w:color="auto"/>
        <w:bottom w:val="none" w:sz="0" w:space="0" w:color="auto"/>
        <w:right w:val="none" w:sz="0" w:space="0" w:color="auto"/>
      </w:divBdr>
    </w:div>
    <w:div w:id="421341169">
      <w:bodyDiv w:val="1"/>
      <w:marLeft w:val="0"/>
      <w:marRight w:val="0"/>
      <w:marTop w:val="0"/>
      <w:marBottom w:val="0"/>
      <w:divBdr>
        <w:top w:val="none" w:sz="0" w:space="0" w:color="auto"/>
        <w:left w:val="none" w:sz="0" w:space="0" w:color="auto"/>
        <w:bottom w:val="none" w:sz="0" w:space="0" w:color="auto"/>
        <w:right w:val="none" w:sz="0" w:space="0" w:color="auto"/>
      </w:divBdr>
    </w:div>
    <w:div w:id="451440054">
      <w:bodyDiv w:val="1"/>
      <w:marLeft w:val="0"/>
      <w:marRight w:val="0"/>
      <w:marTop w:val="0"/>
      <w:marBottom w:val="0"/>
      <w:divBdr>
        <w:top w:val="none" w:sz="0" w:space="0" w:color="auto"/>
        <w:left w:val="none" w:sz="0" w:space="0" w:color="auto"/>
        <w:bottom w:val="none" w:sz="0" w:space="0" w:color="auto"/>
        <w:right w:val="none" w:sz="0" w:space="0" w:color="auto"/>
      </w:divBdr>
    </w:div>
    <w:div w:id="484275524">
      <w:bodyDiv w:val="1"/>
      <w:marLeft w:val="0"/>
      <w:marRight w:val="0"/>
      <w:marTop w:val="0"/>
      <w:marBottom w:val="0"/>
      <w:divBdr>
        <w:top w:val="none" w:sz="0" w:space="0" w:color="auto"/>
        <w:left w:val="none" w:sz="0" w:space="0" w:color="auto"/>
        <w:bottom w:val="none" w:sz="0" w:space="0" w:color="auto"/>
        <w:right w:val="none" w:sz="0" w:space="0" w:color="auto"/>
      </w:divBdr>
    </w:div>
    <w:div w:id="484391644">
      <w:bodyDiv w:val="1"/>
      <w:marLeft w:val="0"/>
      <w:marRight w:val="0"/>
      <w:marTop w:val="0"/>
      <w:marBottom w:val="0"/>
      <w:divBdr>
        <w:top w:val="none" w:sz="0" w:space="0" w:color="auto"/>
        <w:left w:val="none" w:sz="0" w:space="0" w:color="auto"/>
        <w:bottom w:val="none" w:sz="0" w:space="0" w:color="auto"/>
        <w:right w:val="none" w:sz="0" w:space="0" w:color="auto"/>
      </w:divBdr>
    </w:div>
    <w:div w:id="501505274">
      <w:bodyDiv w:val="1"/>
      <w:marLeft w:val="0"/>
      <w:marRight w:val="0"/>
      <w:marTop w:val="0"/>
      <w:marBottom w:val="0"/>
      <w:divBdr>
        <w:top w:val="none" w:sz="0" w:space="0" w:color="auto"/>
        <w:left w:val="none" w:sz="0" w:space="0" w:color="auto"/>
        <w:bottom w:val="none" w:sz="0" w:space="0" w:color="auto"/>
        <w:right w:val="none" w:sz="0" w:space="0" w:color="auto"/>
      </w:divBdr>
    </w:div>
    <w:div w:id="527983850">
      <w:bodyDiv w:val="1"/>
      <w:marLeft w:val="0"/>
      <w:marRight w:val="0"/>
      <w:marTop w:val="0"/>
      <w:marBottom w:val="0"/>
      <w:divBdr>
        <w:top w:val="none" w:sz="0" w:space="0" w:color="auto"/>
        <w:left w:val="none" w:sz="0" w:space="0" w:color="auto"/>
        <w:bottom w:val="none" w:sz="0" w:space="0" w:color="auto"/>
        <w:right w:val="none" w:sz="0" w:space="0" w:color="auto"/>
      </w:divBdr>
    </w:div>
    <w:div w:id="541983835">
      <w:bodyDiv w:val="1"/>
      <w:marLeft w:val="0"/>
      <w:marRight w:val="0"/>
      <w:marTop w:val="0"/>
      <w:marBottom w:val="0"/>
      <w:divBdr>
        <w:top w:val="none" w:sz="0" w:space="0" w:color="auto"/>
        <w:left w:val="none" w:sz="0" w:space="0" w:color="auto"/>
        <w:bottom w:val="none" w:sz="0" w:space="0" w:color="auto"/>
        <w:right w:val="none" w:sz="0" w:space="0" w:color="auto"/>
      </w:divBdr>
    </w:div>
    <w:div w:id="545141324">
      <w:bodyDiv w:val="1"/>
      <w:marLeft w:val="0"/>
      <w:marRight w:val="0"/>
      <w:marTop w:val="0"/>
      <w:marBottom w:val="0"/>
      <w:divBdr>
        <w:top w:val="none" w:sz="0" w:space="0" w:color="auto"/>
        <w:left w:val="none" w:sz="0" w:space="0" w:color="auto"/>
        <w:bottom w:val="none" w:sz="0" w:space="0" w:color="auto"/>
        <w:right w:val="none" w:sz="0" w:space="0" w:color="auto"/>
      </w:divBdr>
    </w:div>
    <w:div w:id="623847869">
      <w:bodyDiv w:val="1"/>
      <w:marLeft w:val="0"/>
      <w:marRight w:val="0"/>
      <w:marTop w:val="0"/>
      <w:marBottom w:val="0"/>
      <w:divBdr>
        <w:top w:val="none" w:sz="0" w:space="0" w:color="auto"/>
        <w:left w:val="none" w:sz="0" w:space="0" w:color="auto"/>
        <w:bottom w:val="none" w:sz="0" w:space="0" w:color="auto"/>
        <w:right w:val="none" w:sz="0" w:space="0" w:color="auto"/>
      </w:divBdr>
    </w:div>
    <w:div w:id="638194934">
      <w:bodyDiv w:val="1"/>
      <w:marLeft w:val="0"/>
      <w:marRight w:val="0"/>
      <w:marTop w:val="0"/>
      <w:marBottom w:val="0"/>
      <w:divBdr>
        <w:top w:val="none" w:sz="0" w:space="0" w:color="auto"/>
        <w:left w:val="none" w:sz="0" w:space="0" w:color="auto"/>
        <w:bottom w:val="none" w:sz="0" w:space="0" w:color="auto"/>
        <w:right w:val="none" w:sz="0" w:space="0" w:color="auto"/>
      </w:divBdr>
    </w:div>
    <w:div w:id="648754033">
      <w:bodyDiv w:val="1"/>
      <w:marLeft w:val="0"/>
      <w:marRight w:val="0"/>
      <w:marTop w:val="0"/>
      <w:marBottom w:val="0"/>
      <w:divBdr>
        <w:top w:val="none" w:sz="0" w:space="0" w:color="auto"/>
        <w:left w:val="none" w:sz="0" w:space="0" w:color="auto"/>
        <w:bottom w:val="none" w:sz="0" w:space="0" w:color="auto"/>
        <w:right w:val="none" w:sz="0" w:space="0" w:color="auto"/>
      </w:divBdr>
    </w:div>
    <w:div w:id="686757707">
      <w:bodyDiv w:val="1"/>
      <w:marLeft w:val="0"/>
      <w:marRight w:val="0"/>
      <w:marTop w:val="0"/>
      <w:marBottom w:val="0"/>
      <w:divBdr>
        <w:top w:val="none" w:sz="0" w:space="0" w:color="auto"/>
        <w:left w:val="none" w:sz="0" w:space="0" w:color="auto"/>
        <w:bottom w:val="none" w:sz="0" w:space="0" w:color="auto"/>
        <w:right w:val="none" w:sz="0" w:space="0" w:color="auto"/>
      </w:divBdr>
    </w:div>
    <w:div w:id="693195067">
      <w:bodyDiv w:val="1"/>
      <w:marLeft w:val="0"/>
      <w:marRight w:val="0"/>
      <w:marTop w:val="0"/>
      <w:marBottom w:val="0"/>
      <w:divBdr>
        <w:top w:val="none" w:sz="0" w:space="0" w:color="auto"/>
        <w:left w:val="none" w:sz="0" w:space="0" w:color="auto"/>
        <w:bottom w:val="none" w:sz="0" w:space="0" w:color="auto"/>
        <w:right w:val="none" w:sz="0" w:space="0" w:color="auto"/>
      </w:divBdr>
    </w:div>
    <w:div w:id="739642225">
      <w:bodyDiv w:val="1"/>
      <w:marLeft w:val="0"/>
      <w:marRight w:val="0"/>
      <w:marTop w:val="0"/>
      <w:marBottom w:val="0"/>
      <w:divBdr>
        <w:top w:val="none" w:sz="0" w:space="0" w:color="auto"/>
        <w:left w:val="none" w:sz="0" w:space="0" w:color="auto"/>
        <w:bottom w:val="none" w:sz="0" w:space="0" w:color="auto"/>
        <w:right w:val="none" w:sz="0" w:space="0" w:color="auto"/>
      </w:divBdr>
    </w:div>
    <w:div w:id="746418745">
      <w:bodyDiv w:val="1"/>
      <w:marLeft w:val="0"/>
      <w:marRight w:val="0"/>
      <w:marTop w:val="0"/>
      <w:marBottom w:val="0"/>
      <w:divBdr>
        <w:top w:val="none" w:sz="0" w:space="0" w:color="auto"/>
        <w:left w:val="none" w:sz="0" w:space="0" w:color="auto"/>
        <w:bottom w:val="none" w:sz="0" w:space="0" w:color="auto"/>
        <w:right w:val="none" w:sz="0" w:space="0" w:color="auto"/>
      </w:divBdr>
    </w:div>
    <w:div w:id="791628265">
      <w:bodyDiv w:val="1"/>
      <w:marLeft w:val="0"/>
      <w:marRight w:val="0"/>
      <w:marTop w:val="0"/>
      <w:marBottom w:val="0"/>
      <w:divBdr>
        <w:top w:val="none" w:sz="0" w:space="0" w:color="auto"/>
        <w:left w:val="none" w:sz="0" w:space="0" w:color="auto"/>
        <w:bottom w:val="none" w:sz="0" w:space="0" w:color="auto"/>
        <w:right w:val="none" w:sz="0" w:space="0" w:color="auto"/>
      </w:divBdr>
    </w:div>
    <w:div w:id="818307531">
      <w:bodyDiv w:val="1"/>
      <w:marLeft w:val="0"/>
      <w:marRight w:val="0"/>
      <w:marTop w:val="0"/>
      <w:marBottom w:val="0"/>
      <w:divBdr>
        <w:top w:val="none" w:sz="0" w:space="0" w:color="auto"/>
        <w:left w:val="none" w:sz="0" w:space="0" w:color="auto"/>
        <w:bottom w:val="none" w:sz="0" w:space="0" w:color="auto"/>
        <w:right w:val="none" w:sz="0" w:space="0" w:color="auto"/>
      </w:divBdr>
    </w:div>
    <w:div w:id="885219693">
      <w:bodyDiv w:val="1"/>
      <w:marLeft w:val="0"/>
      <w:marRight w:val="0"/>
      <w:marTop w:val="0"/>
      <w:marBottom w:val="0"/>
      <w:divBdr>
        <w:top w:val="none" w:sz="0" w:space="0" w:color="auto"/>
        <w:left w:val="none" w:sz="0" w:space="0" w:color="auto"/>
        <w:bottom w:val="none" w:sz="0" w:space="0" w:color="auto"/>
        <w:right w:val="none" w:sz="0" w:space="0" w:color="auto"/>
      </w:divBdr>
    </w:div>
    <w:div w:id="894664134">
      <w:bodyDiv w:val="1"/>
      <w:marLeft w:val="0"/>
      <w:marRight w:val="0"/>
      <w:marTop w:val="0"/>
      <w:marBottom w:val="0"/>
      <w:divBdr>
        <w:top w:val="none" w:sz="0" w:space="0" w:color="auto"/>
        <w:left w:val="none" w:sz="0" w:space="0" w:color="auto"/>
        <w:bottom w:val="none" w:sz="0" w:space="0" w:color="auto"/>
        <w:right w:val="none" w:sz="0" w:space="0" w:color="auto"/>
      </w:divBdr>
    </w:div>
    <w:div w:id="908349814">
      <w:bodyDiv w:val="1"/>
      <w:marLeft w:val="0"/>
      <w:marRight w:val="0"/>
      <w:marTop w:val="0"/>
      <w:marBottom w:val="0"/>
      <w:divBdr>
        <w:top w:val="none" w:sz="0" w:space="0" w:color="auto"/>
        <w:left w:val="none" w:sz="0" w:space="0" w:color="auto"/>
        <w:bottom w:val="none" w:sz="0" w:space="0" w:color="auto"/>
        <w:right w:val="none" w:sz="0" w:space="0" w:color="auto"/>
      </w:divBdr>
    </w:div>
    <w:div w:id="976373410">
      <w:bodyDiv w:val="1"/>
      <w:marLeft w:val="0"/>
      <w:marRight w:val="0"/>
      <w:marTop w:val="0"/>
      <w:marBottom w:val="0"/>
      <w:divBdr>
        <w:top w:val="none" w:sz="0" w:space="0" w:color="auto"/>
        <w:left w:val="none" w:sz="0" w:space="0" w:color="auto"/>
        <w:bottom w:val="none" w:sz="0" w:space="0" w:color="auto"/>
        <w:right w:val="none" w:sz="0" w:space="0" w:color="auto"/>
      </w:divBdr>
      <w:divsChild>
        <w:div w:id="600990873">
          <w:marLeft w:val="0"/>
          <w:marRight w:val="0"/>
          <w:marTop w:val="0"/>
          <w:marBottom w:val="240"/>
          <w:divBdr>
            <w:top w:val="none" w:sz="0" w:space="0" w:color="auto"/>
            <w:left w:val="none" w:sz="0" w:space="0" w:color="auto"/>
            <w:bottom w:val="none" w:sz="0" w:space="0" w:color="auto"/>
            <w:right w:val="none" w:sz="0" w:space="0" w:color="auto"/>
          </w:divBdr>
        </w:div>
        <w:div w:id="1508322916">
          <w:marLeft w:val="0"/>
          <w:marRight w:val="0"/>
          <w:marTop w:val="0"/>
          <w:marBottom w:val="240"/>
          <w:divBdr>
            <w:top w:val="none" w:sz="0" w:space="0" w:color="auto"/>
            <w:left w:val="none" w:sz="0" w:space="0" w:color="auto"/>
            <w:bottom w:val="none" w:sz="0" w:space="0" w:color="auto"/>
            <w:right w:val="none" w:sz="0" w:space="0" w:color="auto"/>
          </w:divBdr>
        </w:div>
      </w:divsChild>
    </w:div>
    <w:div w:id="989166078">
      <w:bodyDiv w:val="1"/>
      <w:marLeft w:val="0"/>
      <w:marRight w:val="0"/>
      <w:marTop w:val="0"/>
      <w:marBottom w:val="0"/>
      <w:divBdr>
        <w:top w:val="none" w:sz="0" w:space="0" w:color="auto"/>
        <w:left w:val="none" w:sz="0" w:space="0" w:color="auto"/>
        <w:bottom w:val="none" w:sz="0" w:space="0" w:color="auto"/>
        <w:right w:val="none" w:sz="0" w:space="0" w:color="auto"/>
      </w:divBdr>
    </w:div>
    <w:div w:id="1016230825">
      <w:bodyDiv w:val="1"/>
      <w:marLeft w:val="0"/>
      <w:marRight w:val="0"/>
      <w:marTop w:val="0"/>
      <w:marBottom w:val="0"/>
      <w:divBdr>
        <w:top w:val="none" w:sz="0" w:space="0" w:color="auto"/>
        <w:left w:val="none" w:sz="0" w:space="0" w:color="auto"/>
        <w:bottom w:val="none" w:sz="0" w:space="0" w:color="auto"/>
        <w:right w:val="none" w:sz="0" w:space="0" w:color="auto"/>
      </w:divBdr>
    </w:div>
    <w:div w:id="1020085801">
      <w:bodyDiv w:val="1"/>
      <w:marLeft w:val="0"/>
      <w:marRight w:val="0"/>
      <w:marTop w:val="0"/>
      <w:marBottom w:val="0"/>
      <w:divBdr>
        <w:top w:val="none" w:sz="0" w:space="0" w:color="auto"/>
        <w:left w:val="none" w:sz="0" w:space="0" w:color="auto"/>
        <w:bottom w:val="none" w:sz="0" w:space="0" w:color="auto"/>
        <w:right w:val="none" w:sz="0" w:space="0" w:color="auto"/>
      </w:divBdr>
    </w:div>
    <w:div w:id="1033386008">
      <w:bodyDiv w:val="1"/>
      <w:marLeft w:val="0"/>
      <w:marRight w:val="0"/>
      <w:marTop w:val="0"/>
      <w:marBottom w:val="0"/>
      <w:divBdr>
        <w:top w:val="none" w:sz="0" w:space="0" w:color="auto"/>
        <w:left w:val="none" w:sz="0" w:space="0" w:color="auto"/>
        <w:bottom w:val="none" w:sz="0" w:space="0" w:color="auto"/>
        <w:right w:val="none" w:sz="0" w:space="0" w:color="auto"/>
      </w:divBdr>
    </w:div>
    <w:div w:id="1040662689">
      <w:bodyDiv w:val="1"/>
      <w:marLeft w:val="0"/>
      <w:marRight w:val="0"/>
      <w:marTop w:val="0"/>
      <w:marBottom w:val="0"/>
      <w:divBdr>
        <w:top w:val="none" w:sz="0" w:space="0" w:color="auto"/>
        <w:left w:val="none" w:sz="0" w:space="0" w:color="auto"/>
        <w:bottom w:val="none" w:sz="0" w:space="0" w:color="auto"/>
        <w:right w:val="none" w:sz="0" w:space="0" w:color="auto"/>
      </w:divBdr>
    </w:div>
    <w:div w:id="1089044307">
      <w:bodyDiv w:val="1"/>
      <w:marLeft w:val="0"/>
      <w:marRight w:val="0"/>
      <w:marTop w:val="0"/>
      <w:marBottom w:val="0"/>
      <w:divBdr>
        <w:top w:val="none" w:sz="0" w:space="0" w:color="auto"/>
        <w:left w:val="none" w:sz="0" w:space="0" w:color="auto"/>
        <w:bottom w:val="none" w:sz="0" w:space="0" w:color="auto"/>
        <w:right w:val="none" w:sz="0" w:space="0" w:color="auto"/>
      </w:divBdr>
    </w:div>
    <w:div w:id="1090126173">
      <w:bodyDiv w:val="1"/>
      <w:marLeft w:val="0"/>
      <w:marRight w:val="0"/>
      <w:marTop w:val="0"/>
      <w:marBottom w:val="0"/>
      <w:divBdr>
        <w:top w:val="none" w:sz="0" w:space="0" w:color="auto"/>
        <w:left w:val="none" w:sz="0" w:space="0" w:color="auto"/>
        <w:bottom w:val="none" w:sz="0" w:space="0" w:color="auto"/>
        <w:right w:val="none" w:sz="0" w:space="0" w:color="auto"/>
      </w:divBdr>
    </w:div>
    <w:div w:id="1100486610">
      <w:bodyDiv w:val="1"/>
      <w:marLeft w:val="0"/>
      <w:marRight w:val="0"/>
      <w:marTop w:val="0"/>
      <w:marBottom w:val="0"/>
      <w:divBdr>
        <w:top w:val="none" w:sz="0" w:space="0" w:color="auto"/>
        <w:left w:val="none" w:sz="0" w:space="0" w:color="auto"/>
        <w:bottom w:val="none" w:sz="0" w:space="0" w:color="auto"/>
        <w:right w:val="none" w:sz="0" w:space="0" w:color="auto"/>
      </w:divBdr>
    </w:div>
    <w:div w:id="1153528385">
      <w:bodyDiv w:val="1"/>
      <w:marLeft w:val="0"/>
      <w:marRight w:val="0"/>
      <w:marTop w:val="0"/>
      <w:marBottom w:val="0"/>
      <w:divBdr>
        <w:top w:val="none" w:sz="0" w:space="0" w:color="auto"/>
        <w:left w:val="none" w:sz="0" w:space="0" w:color="auto"/>
        <w:bottom w:val="none" w:sz="0" w:space="0" w:color="auto"/>
        <w:right w:val="none" w:sz="0" w:space="0" w:color="auto"/>
      </w:divBdr>
    </w:div>
    <w:div w:id="1167751963">
      <w:bodyDiv w:val="1"/>
      <w:marLeft w:val="0"/>
      <w:marRight w:val="0"/>
      <w:marTop w:val="0"/>
      <w:marBottom w:val="0"/>
      <w:divBdr>
        <w:top w:val="none" w:sz="0" w:space="0" w:color="auto"/>
        <w:left w:val="none" w:sz="0" w:space="0" w:color="auto"/>
        <w:bottom w:val="none" w:sz="0" w:space="0" w:color="auto"/>
        <w:right w:val="none" w:sz="0" w:space="0" w:color="auto"/>
      </w:divBdr>
    </w:div>
    <w:div w:id="1263143283">
      <w:bodyDiv w:val="1"/>
      <w:marLeft w:val="0"/>
      <w:marRight w:val="0"/>
      <w:marTop w:val="0"/>
      <w:marBottom w:val="0"/>
      <w:divBdr>
        <w:top w:val="none" w:sz="0" w:space="0" w:color="auto"/>
        <w:left w:val="none" w:sz="0" w:space="0" w:color="auto"/>
        <w:bottom w:val="none" w:sz="0" w:space="0" w:color="auto"/>
        <w:right w:val="none" w:sz="0" w:space="0" w:color="auto"/>
      </w:divBdr>
    </w:div>
    <w:div w:id="1305771509">
      <w:bodyDiv w:val="1"/>
      <w:marLeft w:val="0"/>
      <w:marRight w:val="0"/>
      <w:marTop w:val="0"/>
      <w:marBottom w:val="0"/>
      <w:divBdr>
        <w:top w:val="none" w:sz="0" w:space="0" w:color="auto"/>
        <w:left w:val="none" w:sz="0" w:space="0" w:color="auto"/>
        <w:bottom w:val="none" w:sz="0" w:space="0" w:color="auto"/>
        <w:right w:val="none" w:sz="0" w:space="0" w:color="auto"/>
      </w:divBdr>
    </w:div>
    <w:div w:id="1307123237">
      <w:bodyDiv w:val="1"/>
      <w:marLeft w:val="0"/>
      <w:marRight w:val="0"/>
      <w:marTop w:val="0"/>
      <w:marBottom w:val="0"/>
      <w:divBdr>
        <w:top w:val="none" w:sz="0" w:space="0" w:color="auto"/>
        <w:left w:val="none" w:sz="0" w:space="0" w:color="auto"/>
        <w:bottom w:val="none" w:sz="0" w:space="0" w:color="auto"/>
        <w:right w:val="none" w:sz="0" w:space="0" w:color="auto"/>
      </w:divBdr>
    </w:div>
    <w:div w:id="1338770639">
      <w:bodyDiv w:val="1"/>
      <w:marLeft w:val="0"/>
      <w:marRight w:val="0"/>
      <w:marTop w:val="0"/>
      <w:marBottom w:val="0"/>
      <w:divBdr>
        <w:top w:val="none" w:sz="0" w:space="0" w:color="auto"/>
        <w:left w:val="none" w:sz="0" w:space="0" w:color="auto"/>
        <w:bottom w:val="none" w:sz="0" w:space="0" w:color="auto"/>
        <w:right w:val="none" w:sz="0" w:space="0" w:color="auto"/>
      </w:divBdr>
    </w:div>
    <w:div w:id="1358969504">
      <w:bodyDiv w:val="1"/>
      <w:marLeft w:val="0"/>
      <w:marRight w:val="0"/>
      <w:marTop w:val="0"/>
      <w:marBottom w:val="0"/>
      <w:divBdr>
        <w:top w:val="none" w:sz="0" w:space="0" w:color="auto"/>
        <w:left w:val="none" w:sz="0" w:space="0" w:color="auto"/>
        <w:bottom w:val="none" w:sz="0" w:space="0" w:color="auto"/>
        <w:right w:val="none" w:sz="0" w:space="0" w:color="auto"/>
      </w:divBdr>
    </w:div>
    <w:div w:id="1406222931">
      <w:bodyDiv w:val="1"/>
      <w:marLeft w:val="0"/>
      <w:marRight w:val="0"/>
      <w:marTop w:val="0"/>
      <w:marBottom w:val="0"/>
      <w:divBdr>
        <w:top w:val="none" w:sz="0" w:space="0" w:color="auto"/>
        <w:left w:val="none" w:sz="0" w:space="0" w:color="auto"/>
        <w:bottom w:val="none" w:sz="0" w:space="0" w:color="auto"/>
        <w:right w:val="none" w:sz="0" w:space="0" w:color="auto"/>
      </w:divBdr>
    </w:div>
    <w:div w:id="1406805076">
      <w:bodyDiv w:val="1"/>
      <w:marLeft w:val="0"/>
      <w:marRight w:val="0"/>
      <w:marTop w:val="0"/>
      <w:marBottom w:val="0"/>
      <w:divBdr>
        <w:top w:val="none" w:sz="0" w:space="0" w:color="auto"/>
        <w:left w:val="none" w:sz="0" w:space="0" w:color="auto"/>
        <w:bottom w:val="none" w:sz="0" w:space="0" w:color="auto"/>
        <w:right w:val="none" w:sz="0" w:space="0" w:color="auto"/>
      </w:divBdr>
    </w:div>
    <w:div w:id="1434519026">
      <w:bodyDiv w:val="1"/>
      <w:marLeft w:val="0"/>
      <w:marRight w:val="0"/>
      <w:marTop w:val="0"/>
      <w:marBottom w:val="0"/>
      <w:divBdr>
        <w:top w:val="none" w:sz="0" w:space="0" w:color="auto"/>
        <w:left w:val="none" w:sz="0" w:space="0" w:color="auto"/>
        <w:bottom w:val="none" w:sz="0" w:space="0" w:color="auto"/>
        <w:right w:val="none" w:sz="0" w:space="0" w:color="auto"/>
      </w:divBdr>
    </w:div>
    <w:div w:id="1468667553">
      <w:bodyDiv w:val="1"/>
      <w:marLeft w:val="0"/>
      <w:marRight w:val="0"/>
      <w:marTop w:val="0"/>
      <w:marBottom w:val="0"/>
      <w:divBdr>
        <w:top w:val="none" w:sz="0" w:space="0" w:color="auto"/>
        <w:left w:val="none" w:sz="0" w:space="0" w:color="auto"/>
        <w:bottom w:val="none" w:sz="0" w:space="0" w:color="auto"/>
        <w:right w:val="none" w:sz="0" w:space="0" w:color="auto"/>
      </w:divBdr>
    </w:div>
    <w:div w:id="1513639660">
      <w:bodyDiv w:val="1"/>
      <w:marLeft w:val="0"/>
      <w:marRight w:val="0"/>
      <w:marTop w:val="0"/>
      <w:marBottom w:val="0"/>
      <w:divBdr>
        <w:top w:val="none" w:sz="0" w:space="0" w:color="auto"/>
        <w:left w:val="none" w:sz="0" w:space="0" w:color="auto"/>
        <w:bottom w:val="none" w:sz="0" w:space="0" w:color="auto"/>
        <w:right w:val="none" w:sz="0" w:space="0" w:color="auto"/>
      </w:divBdr>
    </w:div>
    <w:div w:id="1516263395">
      <w:bodyDiv w:val="1"/>
      <w:marLeft w:val="0"/>
      <w:marRight w:val="0"/>
      <w:marTop w:val="0"/>
      <w:marBottom w:val="0"/>
      <w:divBdr>
        <w:top w:val="none" w:sz="0" w:space="0" w:color="auto"/>
        <w:left w:val="none" w:sz="0" w:space="0" w:color="auto"/>
        <w:bottom w:val="none" w:sz="0" w:space="0" w:color="auto"/>
        <w:right w:val="none" w:sz="0" w:space="0" w:color="auto"/>
      </w:divBdr>
    </w:div>
    <w:div w:id="1518613358">
      <w:bodyDiv w:val="1"/>
      <w:marLeft w:val="0"/>
      <w:marRight w:val="0"/>
      <w:marTop w:val="0"/>
      <w:marBottom w:val="0"/>
      <w:divBdr>
        <w:top w:val="none" w:sz="0" w:space="0" w:color="auto"/>
        <w:left w:val="none" w:sz="0" w:space="0" w:color="auto"/>
        <w:bottom w:val="none" w:sz="0" w:space="0" w:color="auto"/>
        <w:right w:val="none" w:sz="0" w:space="0" w:color="auto"/>
      </w:divBdr>
    </w:div>
    <w:div w:id="1529220659">
      <w:bodyDiv w:val="1"/>
      <w:marLeft w:val="0"/>
      <w:marRight w:val="0"/>
      <w:marTop w:val="0"/>
      <w:marBottom w:val="0"/>
      <w:divBdr>
        <w:top w:val="none" w:sz="0" w:space="0" w:color="auto"/>
        <w:left w:val="none" w:sz="0" w:space="0" w:color="auto"/>
        <w:bottom w:val="none" w:sz="0" w:space="0" w:color="auto"/>
        <w:right w:val="none" w:sz="0" w:space="0" w:color="auto"/>
      </w:divBdr>
    </w:div>
    <w:div w:id="1554852366">
      <w:bodyDiv w:val="1"/>
      <w:marLeft w:val="0"/>
      <w:marRight w:val="0"/>
      <w:marTop w:val="0"/>
      <w:marBottom w:val="0"/>
      <w:divBdr>
        <w:top w:val="none" w:sz="0" w:space="0" w:color="auto"/>
        <w:left w:val="none" w:sz="0" w:space="0" w:color="auto"/>
        <w:bottom w:val="none" w:sz="0" w:space="0" w:color="auto"/>
        <w:right w:val="none" w:sz="0" w:space="0" w:color="auto"/>
      </w:divBdr>
    </w:div>
    <w:div w:id="1591769535">
      <w:bodyDiv w:val="1"/>
      <w:marLeft w:val="0"/>
      <w:marRight w:val="0"/>
      <w:marTop w:val="0"/>
      <w:marBottom w:val="0"/>
      <w:divBdr>
        <w:top w:val="none" w:sz="0" w:space="0" w:color="auto"/>
        <w:left w:val="none" w:sz="0" w:space="0" w:color="auto"/>
        <w:bottom w:val="none" w:sz="0" w:space="0" w:color="auto"/>
        <w:right w:val="none" w:sz="0" w:space="0" w:color="auto"/>
      </w:divBdr>
    </w:div>
    <w:div w:id="1592473430">
      <w:bodyDiv w:val="1"/>
      <w:marLeft w:val="0"/>
      <w:marRight w:val="0"/>
      <w:marTop w:val="0"/>
      <w:marBottom w:val="0"/>
      <w:divBdr>
        <w:top w:val="none" w:sz="0" w:space="0" w:color="auto"/>
        <w:left w:val="none" w:sz="0" w:space="0" w:color="auto"/>
        <w:bottom w:val="none" w:sz="0" w:space="0" w:color="auto"/>
        <w:right w:val="none" w:sz="0" w:space="0" w:color="auto"/>
      </w:divBdr>
    </w:div>
    <w:div w:id="1626692681">
      <w:bodyDiv w:val="1"/>
      <w:marLeft w:val="0"/>
      <w:marRight w:val="0"/>
      <w:marTop w:val="0"/>
      <w:marBottom w:val="0"/>
      <w:divBdr>
        <w:top w:val="none" w:sz="0" w:space="0" w:color="auto"/>
        <w:left w:val="none" w:sz="0" w:space="0" w:color="auto"/>
        <w:bottom w:val="none" w:sz="0" w:space="0" w:color="auto"/>
        <w:right w:val="none" w:sz="0" w:space="0" w:color="auto"/>
      </w:divBdr>
    </w:div>
    <w:div w:id="1677341687">
      <w:bodyDiv w:val="1"/>
      <w:marLeft w:val="0"/>
      <w:marRight w:val="0"/>
      <w:marTop w:val="0"/>
      <w:marBottom w:val="0"/>
      <w:divBdr>
        <w:top w:val="none" w:sz="0" w:space="0" w:color="auto"/>
        <w:left w:val="none" w:sz="0" w:space="0" w:color="auto"/>
        <w:bottom w:val="none" w:sz="0" w:space="0" w:color="auto"/>
        <w:right w:val="none" w:sz="0" w:space="0" w:color="auto"/>
      </w:divBdr>
    </w:div>
    <w:div w:id="1748530116">
      <w:bodyDiv w:val="1"/>
      <w:marLeft w:val="0"/>
      <w:marRight w:val="0"/>
      <w:marTop w:val="0"/>
      <w:marBottom w:val="0"/>
      <w:divBdr>
        <w:top w:val="none" w:sz="0" w:space="0" w:color="auto"/>
        <w:left w:val="none" w:sz="0" w:space="0" w:color="auto"/>
        <w:bottom w:val="none" w:sz="0" w:space="0" w:color="auto"/>
        <w:right w:val="none" w:sz="0" w:space="0" w:color="auto"/>
      </w:divBdr>
    </w:div>
    <w:div w:id="1816949310">
      <w:bodyDiv w:val="1"/>
      <w:marLeft w:val="0"/>
      <w:marRight w:val="0"/>
      <w:marTop w:val="0"/>
      <w:marBottom w:val="0"/>
      <w:divBdr>
        <w:top w:val="none" w:sz="0" w:space="0" w:color="auto"/>
        <w:left w:val="none" w:sz="0" w:space="0" w:color="auto"/>
        <w:bottom w:val="none" w:sz="0" w:space="0" w:color="auto"/>
        <w:right w:val="none" w:sz="0" w:space="0" w:color="auto"/>
      </w:divBdr>
    </w:div>
    <w:div w:id="1938295148">
      <w:bodyDiv w:val="1"/>
      <w:marLeft w:val="0"/>
      <w:marRight w:val="0"/>
      <w:marTop w:val="0"/>
      <w:marBottom w:val="0"/>
      <w:divBdr>
        <w:top w:val="none" w:sz="0" w:space="0" w:color="auto"/>
        <w:left w:val="none" w:sz="0" w:space="0" w:color="auto"/>
        <w:bottom w:val="none" w:sz="0" w:space="0" w:color="auto"/>
        <w:right w:val="none" w:sz="0" w:space="0" w:color="auto"/>
      </w:divBdr>
    </w:div>
    <w:div w:id="1975015657">
      <w:bodyDiv w:val="1"/>
      <w:marLeft w:val="0"/>
      <w:marRight w:val="0"/>
      <w:marTop w:val="0"/>
      <w:marBottom w:val="0"/>
      <w:divBdr>
        <w:top w:val="none" w:sz="0" w:space="0" w:color="auto"/>
        <w:left w:val="none" w:sz="0" w:space="0" w:color="auto"/>
        <w:bottom w:val="none" w:sz="0" w:space="0" w:color="auto"/>
        <w:right w:val="none" w:sz="0" w:space="0" w:color="auto"/>
      </w:divBdr>
    </w:div>
    <w:div w:id="1977057019">
      <w:bodyDiv w:val="1"/>
      <w:marLeft w:val="0"/>
      <w:marRight w:val="0"/>
      <w:marTop w:val="0"/>
      <w:marBottom w:val="0"/>
      <w:divBdr>
        <w:top w:val="none" w:sz="0" w:space="0" w:color="auto"/>
        <w:left w:val="none" w:sz="0" w:space="0" w:color="auto"/>
        <w:bottom w:val="none" w:sz="0" w:space="0" w:color="auto"/>
        <w:right w:val="none" w:sz="0" w:space="0" w:color="auto"/>
      </w:divBdr>
    </w:div>
    <w:div w:id="2028362031">
      <w:bodyDiv w:val="1"/>
      <w:marLeft w:val="0"/>
      <w:marRight w:val="0"/>
      <w:marTop w:val="0"/>
      <w:marBottom w:val="0"/>
      <w:divBdr>
        <w:top w:val="none" w:sz="0" w:space="0" w:color="auto"/>
        <w:left w:val="none" w:sz="0" w:space="0" w:color="auto"/>
        <w:bottom w:val="none" w:sz="0" w:space="0" w:color="auto"/>
        <w:right w:val="none" w:sz="0" w:space="0" w:color="auto"/>
      </w:divBdr>
      <w:divsChild>
        <w:div w:id="1103384332">
          <w:marLeft w:val="0"/>
          <w:marRight w:val="0"/>
          <w:marTop w:val="0"/>
          <w:marBottom w:val="0"/>
          <w:divBdr>
            <w:top w:val="none" w:sz="0" w:space="0" w:color="auto"/>
            <w:left w:val="none" w:sz="0" w:space="0" w:color="auto"/>
            <w:bottom w:val="none" w:sz="0" w:space="0" w:color="auto"/>
            <w:right w:val="none" w:sz="0" w:space="0" w:color="auto"/>
          </w:divBdr>
        </w:div>
      </w:divsChild>
    </w:div>
    <w:div w:id="2048678880">
      <w:bodyDiv w:val="1"/>
      <w:marLeft w:val="0"/>
      <w:marRight w:val="0"/>
      <w:marTop w:val="0"/>
      <w:marBottom w:val="0"/>
      <w:divBdr>
        <w:top w:val="none" w:sz="0" w:space="0" w:color="auto"/>
        <w:left w:val="none" w:sz="0" w:space="0" w:color="auto"/>
        <w:bottom w:val="none" w:sz="0" w:space="0" w:color="auto"/>
        <w:right w:val="none" w:sz="0" w:space="0" w:color="auto"/>
      </w:divBdr>
    </w:div>
    <w:div w:id="2060939083">
      <w:bodyDiv w:val="1"/>
      <w:marLeft w:val="0"/>
      <w:marRight w:val="0"/>
      <w:marTop w:val="0"/>
      <w:marBottom w:val="0"/>
      <w:divBdr>
        <w:top w:val="none" w:sz="0" w:space="0" w:color="auto"/>
        <w:left w:val="none" w:sz="0" w:space="0" w:color="auto"/>
        <w:bottom w:val="none" w:sz="0" w:space="0" w:color="auto"/>
        <w:right w:val="none" w:sz="0" w:space="0" w:color="auto"/>
      </w:divBdr>
    </w:div>
    <w:div w:id="206563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esbenp.prettier-vscode" TargetMode="External"/><Relationship Id="rId13" Type="http://schemas.openxmlformats.org/officeDocument/2006/relationships/hyperlink" Target="https://docs.astro.build/en/concepts/why-astro/" TargetMode="External"/><Relationship Id="rId18" Type="http://schemas.openxmlformats.org/officeDocument/2006/relationships/hyperlink" Target="https://twitter.com/ksylor" TargetMode="External"/><Relationship Id="rId26" Type="http://schemas.openxmlformats.org/officeDocument/2006/relationships/hyperlink" Target="https://developer.mozilla.org/en-US/docs/Web/JavaScript/Guide/Modules" TargetMode="External"/><Relationship Id="rId3" Type="http://schemas.microsoft.com/office/2007/relationships/stylesWithEffects" Target="stylesWithEffects.xml"/><Relationship Id="rId21" Type="http://schemas.openxmlformats.org/officeDocument/2006/relationships/hyperlink" Target="https://svelte.dev/" TargetMode="External"/><Relationship Id="rId7" Type="http://schemas.openxmlformats.org/officeDocument/2006/relationships/endnotes" Target="endnotes.xml"/><Relationship Id="rId12" Type="http://schemas.openxmlformats.org/officeDocument/2006/relationships/hyperlink" Target="https://docs.astro.build/en/concepts/why-astro/" TargetMode="External"/><Relationship Id="rId17" Type="http://schemas.openxmlformats.org/officeDocument/2006/relationships/hyperlink" Target="https://turbo.hotwired.dev/" TargetMode="External"/><Relationship Id="rId25" Type="http://schemas.openxmlformats.org/officeDocument/2006/relationships/hyperlink" Target="https://astro.build/integrations/" TargetMode="External"/><Relationship Id="rId2" Type="http://schemas.openxmlformats.org/officeDocument/2006/relationships/styles" Target="styles.xml"/><Relationship Id="rId16" Type="http://schemas.openxmlformats.org/officeDocument/2006/relationships/hyperlink" Target="https://docs.astro.build/en/concepts/why-astro/" TargetMode="External"/><Relationship Id="rId20" Type="http://schemas.openxmlformats.org/officeDocument/2006/relationships/hyperlink" Target="https://reactjs.org/" TargetMode="External"/><Relationship Id="rId29" Type="http://schemas.openxmlformats.org/officeDocument/2006/relationships/hyperlink" Target="https://developer.mozilla.org/en-US/docs/Web/HTML/Element/slo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nextjs.org/" TargetMode="External"/><Relationship Id="rId24" Type="http://schemas.openxmlformats.org/officeDocument/2006/relationships/hyperlink" Target="https://docs.astro.build/en/core-concepts/framework-components/" TargetMode="External"/><Relationship Id="rId5" Type="http://schemas.openxmlformats.org/officeDocument/2006/relationships/webSettings" Target="webSettings.xml"/><Relationship Id="rId15" Type="http://schemas.openxmlformats.org/officeDocument/2006/relationships/hyperlink" Target="https://docs.astro.build/en/concepts/why-astro/" TargetMode="External"/><Relationship Id="rId23" Type="http://schemas.openxmlformats.org/officeDocument/2006/relationships/hyperlink" Target="https://docs.astro.build/en/reference/directives-reference/" TargetMode="External"/><Relationship Id="rId28" Type="http://schemas.openxmlformats.org/officeDocument/2006/relationships/hyperlink" Target="https://docs.astro.build/en/core-concepts/astro-components/" TargetMode="External"/><Relationship Id="rId10" Type="http://schemas.openxmlformats.org/officeDocument/2006/relationships/hyperlink" Target="https://ping.gg/" TargetMode="External"/><Relationship Id="rId19" Type="http://schemas.openxmlformats.org/officeDocument/2006/relationships/hyperlink" Target="https://jasonformat.com/islands-architectur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astro.build/en/concepts/why-astro/" TargetMode="External"/><Relationship Id="rId14" Type="http://schemas.openxmlformats.org/officeDocument/2006/relationships/hyperlink" Target="https://twitter.com/t3dotgg/status/1437195415439360003" TargetMode="External"/><Relationship Id="rId22" Type="http://schemas.openxmlformats.org/officeDocument/2006/relationships/hyperlink" Target="https://lit.dev/" TargetMode="External"/><Relationship Id="rId27" Type="http://schemas.openxmlformats.org/officeDocument/2006/relationships/hyperlink" Target="https://docs.astro.build/en/guides/imag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11</Pages>
  <Words>2865</Words>
  <Characters>16334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muneeb</dc:creator>
  <cp:lastModifiedBy>muneeb</cp:lastModifiedBy>
  <cp:revision>66</cp:revision>
  <dcterms:created xsi:type="dcterms:W3CDTF">2022-09-06T12:33:00Z</dcterms:created>
  <dcterms:modified xsi:type="dcterms:W3CDTF">2022-09-23T13:04:00Z</dcterms:modified>
</cp:coreProperties>
</file>